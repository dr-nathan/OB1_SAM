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35731" w14:textId="77777777" w:rsidR="00326210" w:rsidRPr="009F75E2" w:rsidRDefault="00AA4CE6">
      <w:pPr>
        <w:rPr>
          <w:lang w:val="de-CH"/>
        </w:rPr>
      </w:pPr>
      <w:r w:rsidRPr="009F75E2">
        <w:rPr>
          <w:lang w:val="de-CH"/>
        </w:rPr>
        <w:t>Vragen OB1</w:t>
      </w:r>
    </w:p>
    <w:p w14:paraId="7314FE77" w14:textId="77777777" w:rsidR="00AA4CE6" w:rsidRPr="009F75E2" w:rsidRDefault="00AA4CE6">
      <w:pPr>
        <w:rPr>
          <w:lang w:val="de-CH"/>
        </w:rPr>
      </w:pPr>
    </w:p>
    <w:p w14:paraId="07730B41" w14:textId="77777777" w:rsidR="00AA4CE6" w:rsidRPr="00887F76" w:rsidRDefault="00E03F7F">
      <w:pPr>
        <w:rPr>
          <w:lang w:val="nl-NL"/>
        </w:rPr>
      </w:pPr>
      <w:r w:rsidRPr="009F75E2">
        <w:rPr>
          <w:lang w:val="de-CH"/>
        </w:rPr>
        <w:t>Waarom m</w:t>
      </w:r>
      <w:r w:rsidR="00AA4CE6" w:rsidRPr="009F75E2">
        <w:rPr>
          <w:lang w:val="de-CH"/>
        </w:rPr>
        <w:t xml:space="preserve">oduleren van attentional width? </w:t>
      </w:r>
      <w:r w:rsidR="00AA4CE6" w:rsidRPr="00887F76">
        <w:rPr>
          <w:lang w:val="nl-NL"/>
        </w:rPr>
        <w:t>Samenhang met skill level?</w:t>
      </w:r>
    </w:p>
    <w:p w14:paraId="63835F01" w14:textId="77777777" w:rsidR="00E03F7F" w:rsidRPr="00887F76" w:rsidRDefault="00E03F7F">
      <w:pPr>
        <w:rPr>
          <w:lang w:val="nl-NL"/>
        </w:rPr>
      </w:pPr>
      <w:r w:rsidRPr="00887F76">
        <w:rPr>
          <w:lang w:val="nl-NL"/>
        </w:rPr>
        <w:t>Hoe grotere atten</w:t>
      </w:r>
      <w:r w:rsidR="00C23B58" w:rsidRPr="00887F76">
        <w:rPr>
          <w:lang w:val="nl-NL"/>
        </w:rPr>
        <w:t>t.</w:t>
      </w:r>
      <w:r w:rsidRPr="00887F76">
        <w:rPr>
          <w:lang w:val="nl-NL"/>
        </w:rPr>
        <w:t xml:space="preserve"> </w:t>
      </w:r>
      <w:proofErr w:type="gramStart"/>
      <w:r w:rsidRPr="00887F76">
        <w:rPr>
          <w:lang w:val="nl-NL"/>
        </w:rPr>
        <w:t>width</w:t>
      </w:r>
      <w:proofErr w:type="gramEnd"/>
      <w:r w:rsidRPr="00887F76">
        <w:rPr>
          <w:lang w:val="nl-NL"/>
        </w:rPr>
        <w:t>, hoe snellere word processing?</w:t>
      </w:r>
    </w:p>
    <w:p w14:paraId="41E09184" w14:textId="77777777" w:rsidR="00AA4CE6" w:rsidRPr="00887F76" w:rsidRDefault="00AA4CE6">
      <w:pPr>
        <w:rPr>
          <w:lang w:val="nl-NL"/>
        </w:rPr>
      </w:pPr>
    </w:p>
    <w:p w14:paraId="5F3B3ADC" w14:textId="77777777" w:rsidR="00AA4CE6" w:rsidRPr="009F75E2" w:rsidRDefault="00AA4CE6">
      <w:pPr>
        <w:rPr>
          <w:lang w:val="de-CH"/>
        </w:rPr>
      </w:pPr>
      <w:r w:rsidRPr="009F75E2">
        <w:rPr>
          <w:lang w:val="de-CH"/>
        </w:rPr>
        <w:t>Hoe past hardop lezen hier in?</w:t>
      </w:r>
    </w:p>
    <w:p w14:paraId="7E4DF5D1" w14:textId="77777777" w:rsidR="00E03F7F" w:rsidRPr="009F75E2" w:rsidRDefault="00E03F7F">
      <w:pPr>
        <w:rPr>
          <w:lang w:val="de-CH"/>
        </w:rPr>
      </w:pPr>
    </w:p>
    <w:p w14:paraId="0FDC4259" w14:textId="77777777" w:rsidR="00E03F7F" w:rsidRPr="009F75E2" w:rsidRDefault="00E03F7F">
      <w:pPr>
        <w:rPr>
          <w:lang w:val="de-CH"/>
        </w:rPr>
      </w:pPr>
      <w:r w:rsidRPr="009F75E2">
        <w:rPr>
          <w:lang w:val="de-CH"/>
        </w:rPr>
        <w:t>Code vragen:</w:t>
      </w:r>
    </w:p>
    <w:p w14:paraId="0FEA07B5" w14:textId="77777777" w:rsidR="00E03F7F" w:rsidRPr="009F75E2" w:rsidRDefault="00E03F7F">
      <w:pPr>
        <w:rPr>
          <w:lang w:val="de-CH"/>
        </w:rPr>
      </w:pPr>
      <w:r w:rsidRPr="009F75E2">
        <w:rPr>
          <w:lang w:val="de-CH"/>
        </w:rPr>
        <w:t>Er gaat iets mis met de encoding. (zie text gedurend runnen, en errors die ik heb geresolveerd). Ook bij jou?</w:t>
      </w:r>
    </w:p>
    <w:p w14:paraId="20366726" w14:textId="77777777" w:rsidR="002434EE" w:rsidRPr="009F75E2" w:rsidRDefault="002434EE">
      <w:pPr>
        <w:rPr>
          <w:lang w:val="de-CH"/>
        </w:rPr>
      </w:pPr>
    </w:p>
    <w:p w14:paraId="621FDFB7" w14:textId="77777777" w:rsidR="002434EE" w:rsidRPr="009F75E2" w:rsidRDefault="002434EE">
      <w:pPr>
        <w:rPr>
          <w:lang w:val="de-CH"/>
        </w:rPr>
      </w:pPr>
    </w:p>
    <w:p w14:paraId="7BD6512F" w14:textId="77777777" w:rsidR="002434EE" w:rsidRPr="009F75E2" w:rsidRDefault="002434EE">
      <w:pPr>
        <w:rPr>
          <w:lang w:val="de-CH"/>
        </w:rPr>
      </w:pPr>
      <w:r w:rsidRPr="009F75E2">
        <w:rPr>
          <w:lang w:val="de-CH"/>
        </w:rPr>
        <w:t>Aanpak:</w:t>
      </w:r>
    </w:p>
    <w:p w14:paraId="67F572E1" w14:textId="77777777" w:rsidR="002434EE" w:rsidRPr="009F75E2" w:rsidRDefault="002434EE">
      <w:pPr>
        <w:rPr>
          <w:lang w:val="de-CH"/>
        </w:rPr>
      </w:pPr>
    </w:p>
    <w:p w14:paraId="4E4516DA" w14:textId="77777777" w:rsidR="008E23D1" w:rsidRPr="009F75E2" w:rsidRDefault="008E23D1">
      <w:pPr>
        <w:rPr>
          <w:lang w:val="de-CH"/>
        </w:rPr>
      </w:pPr>
    </w:p>
    <w:p w14:paraId="4B8A7F5D" w14:textId="77777777" w:rsidR="008E23D1" w:rsidRPr="009F75E2" w:rsidRDefault="008E23D1">
      <w:pPr>
        <w:rPr>
          <w:lang w:val="de-CH"/>
        </w:rPr>
      </w:pPr>
      <w:r w:rsidRPr="009F75E2">
        <w:rPr>
          <w:lang w:val="de-CH"/>
        </w:rPr>
        <w:t>DESIGN vragen:</w:t>
      </w:r>
    </w:p>
    <w:p w14:paraId="1B44E848" w14:textId="77777777" w:rsidR="00D94A29" w:rsidRPr="009F75E2" w:rsidRDefault="00D94A29">
      <w:pPr>
        <w:rPr>
          <w:lang w:val="de-CH"/>
        </w:rPr>
      </w:pPr>
      <w:r w:rsidRPr="009F75E2">
        <w:rPr>
          <w:lang w:val="de-CH"/>
        </w:rPr>
        <w:t xml:space="preserve">Je wilt als output alle woorden die geactiveerd zijn. Dus als je een woord leest wil je via bigrams dat woord activeren, en alle woorden daar in. </w:t>
      </w:r>
    </w:p>
    <w:p w14:paraId="3D8FCF4C" w14:textId="77777777" w:rsidR="004F5FD9" w:rsidRPr="009F75E2" w:rsidRDefault="00547DF4">
      <w:pPr>
        <w:rPr>
          <w:lang w:val="de-CH"/>
        </w:rPr>
      </w:pPr>
      <w:r w:rsidRPr="009F75E2">
        <w:rPr>
          <w:lang w:val="de-CH"/>
        </w:rPr>
        <w:t>Maar, er komt maar 1 woord boven de threshold en wordt herkend. En andere woorden worden geinhibeerd.</w:t>
      </w:r>
    </w:p>
    <w:p w14:paraId="511078D7" w14:textId="77777777" w:rsidR="004F5FD9" w:rsidRPr="009F75E2" w:rsidRDefault="004F5FD9">
      <w:pPr>
        <w:rPr>
          <w:highlight w:val="yellow"/>
          <w:lang w:val="de-CH"/>
        </w:rPr>
      </w:pPr>
      <w:r w:rsidRPr="009F75E2">
        <w:rPr>
          <w:highlight w:val="yellow"/>
          <w:lang w:val="de-CH"/>
        </w:rPr>
        <w:t>Inhibitie uitzetten nodig?</w:t>
      </w:r>
    </w:p>
    <w:p w14:paraId="7FF8AEF6" w14:textId="77777777" w:rsidR="004F5FD9" w:rsidRPr="009F75E2" w:rsidRDefault="004F5FD9">
      <w:pPr>
        <w:rPr>
          <w:lang w:val="de-CH"/>
        </w:rPr>
      </w:pPr>
      <w:r w:rsidRPr="009F75E2">
        <w:rPr>
          <w:lang w:val="de-CH"/>
        </w:rPr>
        <w:t>Je zoekt een manier om alle sub-threshold woorden ook te printen.</w:t>
      </w:r>
    </w:p>
    <w:p w14:paraId="025D11ED" w14:textId="77777777" w:rsidR="00547DF4" w:rsidRPr="009F75E2" w:rsidRDefault="00547DF4">
      <w:pPr>
        <w:rPr>
          <w:highlight w:val="yellow"/>
          <w:lang w:val="de-CH"/>
        </w:rPr>
      </w:pPr>
      <w:r w:rsidRPr="009F75E2">
        <w:rPr>
          <w:highlight w:val="yellow"/>
          <w:lang w:val="de-CH"/>
        </w:rPr>
        <w:t>3 meest geactiveerde woorden kiezen op het moment van recognition?</w:t>
      </w:r>
    </w:p>
    <w:p w14:paraId="47855CA2" w14:textId="77777777" w:rsidR="008E23D1" w:rsidRPr="009F75E2" w:rsidRDefault="008E23D1">
      <w:pPr>
        <w:rPr>
          <w:lang w:val="de-CH"/>
        </w:rPr>
      </w:pPr>
      <w:r w:rsidRPr="009F75E2">
        <w:rPr>
          <w:highlight w:val="yellow"/>
          <w:lang w:val="de-CH"/>
        </w:rPr>
        <w:t>Of alle woorden boven de helft van de threshold?</w:t>
      </w:r>
    </w:p>
    <w:p w14:paraId="623F7AC9" w14:textId="77777777" w:rsidR="001A08E4" w:rsidRPr="009F75E2" w:rsidRDefault="001A08E4">
      <w:pPr>
        <w:rPr>
          <w:lang w:val="de-CH"/>
        </w:rPr>
      </w:pPr>
      <w:r w:rsidRPr="009F75E2">
        <w:rPr>
          <w:highlight w:val="yellow"/>
          <w:lang w:val="de-CH"/>
        </w:rPr>
        <w:t xml:space="preserve">Of alle woorden? Maar dan heb je er echt </w:t>
      </w:r>
      <w:proofErr w:type="gramStart"/>
      <w:r w:rsidRPr="009F75E2">
        <w:rPr>
          <w:highlight w:val="yellow"/>
          <w:lang w:val="de-CH"/>
        </w:rPr>
        <w:t>veel..</w:t>
      </w:r>
      <w:proofErr w:type="gramEnd"/>
      <w:r w:rsidRPr="009F75E2">
        <w:rPr>
          <w:highlight w:val="yellow"/>
          <w:lang w:val="de-CH"/>
        </w:rPr>
        <w:t xml:space="preserve"> </w:t>
      </w:r>
      <w:r w:rsidR="008E23D1" w:rsidRPr="009F75E2">
        <w:rPr>
          <w:highlight w:val="yellow"/>
          <w:lang w:val="de-CH"/>
        </w:rPr>
        <w:t xml:space="preserve">Want zelfs woorden die niet in de target zitten, zullen geactiveerd worden: </w:t>
      </w:r>
      <w:r w:rsidRPr="009F75E2">
        <w:rPr>
          <w:highlight w:val="yellow"/>
          <w:lang w:val="de-CH"/>
        </w:rPr>
        <w:t>bigram “la” zal heel veel woorden activeren.</w:t>
      </w:r>
      <w:r w:rsidRPr="009F75E2">
        <w:rPr>
          <w:lang w:val="de-CH"/>
        </w:rPr>
        <w:t xml:space="preserve"> </w:t>
      </w:r>
    </w:p>
    <w:p w14:paraId="385649E3" w14:textId="77777777" w:rsidR="00D94A29" w:rsidRPr="009F75E2" w:rsidRDefault="00D94A29">
      <w:pPr>
        <w:rPr>
          <w:lang w:val="de-CH"/>
        </w:rPr>
      </w:pPr>
    </w:p>
    <w:p w14:paraId="615D4D46" w14:textId="77777777" w:rsidR="008E23D1" w:rsidRPr="00887F76" w:rsidRDefault="008E23D1" w:rsidP="008E23D1">
      <w:pPr>
        <w:rPr>
          <w:lang w:val="nl-NL"/>
        </w:rPr>
      </w:pPr>
      <w:r w:rsidRPr="00887F76">
        <w:rPr>
          <w:lang w:val="nl-NL"/>
        </w:rPr>
        <w:t>Een woord is formeel herkend als die een threshold h</w:t>
      </w:r>
      <w:r w:rsidR="00425D79" w:rsidRPr="00887F76">
        <w:rPr>
          <w:lang w:val="nl-NL"/>
        </w:rPr>
        <w:t>a</w:t>
      </w:r>
      <w:r w:rsidRPr="00887F76">
        <w:rPr>
          <w:lang w:val="nl-NL"/>
        </w:rPr>
        <w:t xml:space="preserve">alt. </w:t>
      </w:r>
      <w:proofErr w:type="gramStart"/>
      <w:r w:rsidRPr="00887F76">
        <w:rPr>
          <w:lang w:val="nl-NL"/>
        </w:rPr>
        <w:t>MAAR</w:t>
      </w:r>
      <w:proofErr w:type="gramEnd"/>
      <w:r w:rsidRPr="00887F76">
        <w:rPr>
          <w:lang w:val="nl-NL"/>
        </w:rPr>
        <w:t xml:space="preserve"> deze threshold is afhankelijk van length, frequency, etc.</w:t>
      </w:r>
    </w:p>
    <w:p w14:paraId="536A5F07" w14:textId="77777777" w:rsidR="008E23D1" w:rsidRPr="00887F76" w:rsidRDefault="008E23D1">
      <w:pPr>
        <w:rPr>
          <w:lang w:val="nl-NL"/>
        </w:rPr>
      </w:pPr>
    </w:p>
    <w:p w14:paraId="32CC7F43" w14:textId="77777777" w:rsidR="00D94A29" w:rsidRPr="00887F76" w:rsidRDefault="008E23D1">
      <w:pPr>
        <w:rPr>
          <w:lang w:val="nl-NL"/>
        </w:rPr>
      </w:pPr>
      <w:r w:rsidRPr="00887F76">
        <w:rPr>
          <w:lang w:val="nl-NL"/>
        </w:rPr>
        <w:t>Structuur:</w:t>
      </w:r>
    </w:p>
    <w:p w14:paraId="6A3B0082" w14:textId="77777777" w:rsidR="008E23D1" w:rsidRPr="00887F76" w:rsidRDefault="008E23D1">
      <w:pPr>
        <w:rPr>
          <w:lang w:val="nl-NL"/>
        </w:rPr>
      </w:pPr>
      <w:r w:rsidRPr="00887F76">
        <w:rPr>
          <w:lang w:val="nl-NL"/>
        </w:rPr>
        <w:t xml:space="preserve">De nieuwe task moet in Simulate_experiment? </w:t>
      </w:r>
    </w:p>
    <w:p w14:paraId="748F6CE4" w14:textId="77777777" w:rsidR="001A08E4" w:rsidRPr="00887F76" w:rsidRDefault="001A08E4">
      <w:pPr>
        <w:rPr>
          <w:lang w:val="nl-NL"/>
        </w:rPr>
      </w:pPr>
      <w:r w:rsidRPr="00887F76">
        <w:rPr>
          <w:lang w:val="nl-NL"/>
        </w:rPr>
        <w:t>Simulate_experiments: Structuur? In het begin verschil tussen Sentence of Flanker, maar daarna niet meer?</w:t>
      </w:r>
    </w:p>
    <w:p w14:paraId="3D5155B9" w14:textId="77777777" w:rsidR="00547DF4" w:rsidRPr="009F75E2" w:rsidRDefault="00547DF4">
      <w:pPr>
        <w:rPr>
          <w:lang w:val="de-CH"/>
        </w:rPr>
      </w:pPr>
      <w:r w:rsidRPr="00887F76">
        <w:rPr>
          <w:lang w:val="nl-NL"/>
        </w:rPr>
        <w:t xml:space="preserve">Script lijkt automatisch een word recognition task te doen. Is het wel handig om onze nieuwe task in dit script te schrijven? </w:t>
      </w:r>
      <w:r w:rsidR="008E23D1" w:rsidRPr="009F75E2">
        <w:rPr>
          <w:lang w:val="de-CH"/>
        </w:rPr>
        <w:t>Sentence en flanks zijn namelijk vergelijkbaar, maar de nieuwe task</w:t>
      </w:r>
      <w:r w:rsidRPr="009F75E2">
        <w:rPr>
          <w:lang w:val="de-CH"/>
        </w:rPr>
        <w:t xml:space="preserve"> is zeer anders. </w:t>
      </w:r>
    </w:p>
    <w:p w14:paraId="74526D73" w14:textId="77777777" w:rsidR="001A08E4" w:rsidRPr="009F75E2" w:rsidRDefault="001A08E4">
      <w:pPr>
        <w:rPr>
          <w:lang w:val="de-CH"/>
        </w:rPr>
      </w:pPr>
    </w:p>
    <w:p w14:paraId="193DCD6A" w14:textId="77777777" w:rsidR="00D94A29" w:rsidRPr="009F75E2" w:rsidRDefault="00D94A29" w:rsidP="00425D79">
      <w:pPr>
        <w:pStyle w:val="ListParagraph"/>
        <w:numPr>
          <w:ilvl w:val="0"/>
          <w:numId w:val="1"/>
        </w:numPr>
        <w:rPr>
          <w:lang w:val="de-CH"/>
        </w:rPr>
      </w:pPr>
      <w:r w:rsidRPr="009F75E2">
        <w:rPr>
          <w:lang w:val="de-CH"/>
        </w:rPr>
        <w:t>(Waarom geen bigrams mogelijk van verschillende woorden?)</w:t>
      </w:r>
    </w:p>
    <w:p w14:paraId="72FE2010" w14:textId="77777777" w:rsidR="00425D79" w:rsidRPr="009F75E2" w:rsidRDefault="00425D79">
      <w:pPr>
        <w:rPr>
          <w:lang w:val="de-CH"/>
        </w:rPr>
      </w:pPr>
    </w:p>
    <w:p w14:paraId="1A210DBC" w14:textId="77777777" w:rsidR="00425D79" w:rsidRPr="00887F76" w:rsidRDefault="00425D79" w:rsidP="00425D79">
      <w:pPr>
        <w:pStyle w:val="ListParagraph"/>
        <w:numPr>
          <w:ilvl w:val="0"/>
          <w:numId w:val="1"/>
        </w:numPr>
        <w:rPr>
          <w:lang w:val="nl-NL"/>
        </w:rPr>
      </w:pPr>
      <w:r w:rsidRPr="00887F76">
        <w:rPr>
          <w:lang w:val="nl-NL"/>
        </w:rPr>
        <w:t>We krijgen de woorden van Beyersmann, of niet: Maar alles wat nodig is is alleen een lijst woorden.</w:t>
      </w:r>
    </w:p>
    <w:p w14:paraId="0118ABF5" w14:textId="77777777" w:rsidR="00425D79" w:rsidRPr="00887F76" w:rsidRDefault="00425D79" w:rsidP="00425D79">
      <w:pPr>
        <w:pStyle w:val="ListParagraph"/>
        <w:rPr>
          <w:lang w:val="nl-NL"/>
        </w:rPr>
      </w:pPr>
    </w:p>
    <w:p w14:paraId="2A89947F" w14:textId="77777777" w:rsidR="00425D79" w:rsidRPr="00887F76" w:rsidRDefault="00425D79" w:rsidP="00425D79">
      <w:pPr>
        <w:rPr>
          <w:lang w:val="nl-NL"/>
        </w:rPr>
      </w:pPr>
      <w:r w:rsidRPr="00887F76">
        <w:rPr>
          <w:lang w:val="nl-NL"/>
        </w:rPr>
        <w:t>Eerst eigen lijstje maken</w:t>
      </w:r>
    </w:p>
    <w:p w14:paraId="7B129258" w14:textId="77777777" w:rsidR="00425D79" w:rsidRPr="00887F76" w:rsidRDefault="00425D79" w:rsidP="00425D79">
      <w:pPr>
        <w:rPr>
          <w:lang w:val="nl-NL"/>
        </w:rPr>
      </w:pPr>
    </w:p>
    <w:p w14:paraId="128526E1" w14:textId="77777777" w:rsidR="00425D79" w:rsidRPr="00887F76" w:rsidRDefault="00425D79" w:rsidP="00425D79">
      <w:pPr>
        <w:rPr>
          <w:lang w:val="nl-NL"/>
        </w:rPr>
      </w:pPr>
      <w:r w:rsidRPr="00887F76">
        <w:rPr>
          <w:lang w:val="nl-NL"/>
        </w:rPr>
        <w:t>Uiteindelijke doel: Experiment van Grainger precies repliceren</w:t>
      </w:r>
    </w:p>
    <w:p w14:paraId="19314CFF" w14:textId="77777777" w:rsidR="00425D79" w:rsidRPr="00887F76" w:rsidRDefault="00425D79">
      <w:pPr>
        <w:rPr>
          <w:lang w:val="nl-NL"/>
        </w:rPr>
      </w:pPr>
    </w:p>
    <w:p w14:paraId="1363A283" w14:textId="77777777" w:rsidR="0060403F" w:rsidRPr="00887F76" w:rsidRDefault="0060403F">
      <w:pPr>
        <w:rPr>
          <w:lang w:val="nl-NL"/>
        </w:rPr>
      </w:pPr>
    </w:p>
    <w:p w14:paraId="705E4731" w14:textId="77777777" w:rsidR="0060403F" w:rsidRPr="00887F76" w:rsidRDefault="0060403F">
      <w:pPr>
        <w:rPr>
          <w:lang w:val="nl-NL"/>
        </w:rPr>
      </w:pPr>
      <w:r w:rsidRPr="00887F76">
        <w:rPr>
          <w:lang w:val="nl-NL"/>
        </w:rPr>
        <w:t xml:space="preserve">In main.py: freq and pred worden berekend op basis van alleen </w:t>
      </w:r>
      <w:r w:rsidR="00984248" w:rsidRPr="00887F76">
        <w:rPr>
          <w:lang w:val="nl-NL"/>
        </w:rPr>
        <w:t>de woorden in de task</w:t>
      </w:r>
      <w:proofErr w:type="gramStart"/>
      <w:r w:rsidR="00984248" w:rsidRPr="00887F76">
        <w:rPr>
          <w:lang w:val="nl-NL"/>
        </w:rPr>
        <w:t>. ?</w:t>
      </w:r>
      <w:proofErr w:type="gramEnd"/>
      <w:r w:rsidR="00984248" w:rsidRPr="00887F76">
        <w:rPr>
          <w:lang w:val="nl-NL"/>
        </w:rPr>
        <w:t xml:space="preserve"> “PSC”?</w:t>
      </w:r>
    </w:p>
    <w:p w14:paraId="6BDE0734" w14:textId="77777777" w:rsidR="00984248" w:rsidRPr="00887F76" w:rsidRDefault="00984248">
      <w:pPr>
        <w:rPr>
          <w:lang w:val="nl-NL"/>
        </w:rPr>
      </w:pPr>
      <w:r w:rsidRPr="00887F76">
        <w:rPr>
          <w:lang w:val="nl-NL"/>
        </w:rPr>
        <w:t>In main_exp.py wordt freq berekend op basis van SUBTLEX?</w:t>
      </w:r>
    </w:p>
    <w:p w14:paraId="3FC73F04" w14:textId="77777777" w:rsidR="00984248" w:rsidRPr="00887F76" w:rsidRDefault="00984248">
      <w:pPr>
        <w:rPr>
          <w:lang w:val="nl-NL"/>
        </w:rPr>
      </w:pPr>
    </w:p>
    <w:p w14:paraId="59C9504C" w14:textId="77777777" w:rsidR="00FF717A" w:rsidRPr="00887F76" w:rsidRDefault="00FF717A">
      <w:pPr>
        <w:rPr>
          <w:lang w:val="nl-NL"/>
        </w:rPr>
      </w:pPr>
    </w:p>
    <w:p w14:paraId="1B1A5744" w14:textId="77777777" w:rsidR="00FF717A" w:rsidRPr="00887F76" w:rsidRDefault="00FF717A">
      <w:pPr>
        <w:rPr>
          <w:lang w:val="nl-NL"/>
        </w:rPr>
      </w:pPr>
    </w:p>
    <w:p w14:paraId="5C929582" w14:textId="77777777" w:rsidR="00FF717A" w:rsidRPr="00FF717A" w:rsidRDefault="000949D9" w:rsidP="00FF717A">
      <w:pPr>
        <w:rPr>
          <w:rFonts w:ascii="Times New Roman" w:eastAsia="Times New Roman" w:hAnsi="Times New Roman" w:cs="Times New Roman"/>
        </w:rPr>
      </w:pPr>
      <w:r>
        <w:rPr>
          <w:rFonts w:ascii="Times New Roman" w:eastAsia="Times New Roman" w:hAnsi="Times New Roman" w:cs="Times New Roman"/>
        </w:rPr>
        <w:t xml:space="preserve">Gefixt: </w:t>
      </w:r>
      <w:r w:rsidR="00FF717A" w:rsidRPr="00FF717A">
        <w:rPr>
          <w:rFonts w:ascii="Times New Roman" w:eastAsia="Times New Roman" w:hAnsi="Times New Roman" w:cs="Times New Roman"/>
        </w:rPr>
        <w:t>!!! parameters.py wordt gebruikt ipv paramters_exp.py: in read_saccade_data, reading_commmon, reading_functions</w:t>
      </w:r>
    </w:p>
    <w:p w14:paraId="7E7E72D7" w14:textId="77777777" w:rsidR="00FF717A" w:rsidRPr="00FF717A" w:rsidRDefault="00FF717A" w:rsidP="00FF717A">
      <w:pPr>
        <w:rPr>
          <w:rFonts w:ascii="Times New Roman" w:eastAsia="Times New Roman" w:hAnsi="Times New Roman" w:cs="Times New Roman"/>
        </w:rPr>
      </w:pPr>
    </w:p>
    <w:p w14:paraId="5408A168" w14:textId="77777777" w:rsidR="000949D9" w:rsidRPr="009F75E2" w:rsidRDefault="000949D9" w:rsidP="000949D9">
      <w:pPr>
        <w:rPr>
          <w:rFonts w:ascii="Times New Roman" w:eastAsia="Times New Roman" w:hAnsi="Times New Roman" w:cs="Times New Roman"/>
          <w:lang w:val="de-CH"/>
        </w:rPr>
      </w:pPr>
      <w:r w:rsidRPr="00887F76">
        <w:rPr>
          <w:rFonts w:ascii="Times New Roman" w:eastAsia="Times New Roman" w:hAnsi="Times New Roman" w:cs="Times New Roman"/>
          <w:lang w:val="nl-NL"/>
        </w:rPr>
        <w:t xml:space="preserve">Vraag: read_saccade_data lijn 249: waar komen deze files </w:t>
      </w:r>
      <w:proofErr w:type="gramStart"/>
      <w:r w:rsidRPr="00887F76">
        <w:rPr>
          <w:rFonts w:ascii="Times New Roman" w:eastAsia="Times New Roman" w:hAnsi="Times New Roman" w:cs="Times New Roman"/>
          <w:lang w:val="nl-NL"/>
        </w:rPr>
        <w:t>vandaan?worden</w:t>
      </w:r>
      <w:proofErr w:type="gramEnd"/>
      <w:r w:rsidRPr="00887F76">
        <w:rPr>
          <w:rFonts w:ascii="Times New Roman" w:eastAsia="Times New Roman" w:hAnsi="Times New Roman" w:cs="Times New Roman"/>
          <w:lang w:val="nl-NL"/>
        </w:rPr>
        <w:t xml:space="preserve"> deze door create_freq_pred_files_fr gemaakt? </w:t>
      </w:r>
      <w:r w:rsidRPr="009F75E2">
        <w:rPr>
          <w:rFonts w:ascii="Times New Roman" w:eastAsia="Times New Roman" w:hAnsi="Times New Roman" w:cs="Times New Roman"/>
          <w:lang w:val="de-CH"/>
        </w:rPr>
        <w:t>Output niet hetzelfde als er al bestaat</w:t>
      </w:r>
    </w:p>
    <w:p w14:paraId="6A2503FF" w14:textId="77777777" w:rsidR="00FF717A" w:rsidRPr="009F75E2" w:rsidRDefault="00FF717A" w:rsidP="00FF717A">
      <w:pPr>
        <w:rPr>
          <w:rFonts w:ascii="Times New Roman" w:eastAsia="Times New Roman" w:hAnsi="Times New Roman" w:cs="Times New Roman"/>
          <w:lang w:val="de-CH"/>
        </w:rPr>
      </w:pPr>
      <w:r w:rsidRPr="009F75E2">
        <w:rPr>
          <w:rFonts w:ascii="Times New Roman" w:eastAsia="Times New Roman" w:hAnsi="Times New Roman" w:cs="Times New Roman"/>
          <w:lang w:val="de-CH"/>
        </w:rPr>
        <w:t>Heeft errors:</w:t>
      </w:r>
    </w:p>
    <w:p w14:paraId="29173916" w14:textId="77777777" w:rsidR="00FF717A" w:rsidRPr="009F75E2" w:rsidRDefault="00FF717A" w:rsidP="00FF717A">
      <w:pPr>
        <w:rPr>
          <w:rFonts w:ascii="Times New Roman" w:eastAsia="Times New Roman" w:hAnsi="Times New Roman" w:cs="Times New Roman"/>
          <w:lang w:val="de-CH"/>
        </w:rPr>
      </w:pPr>
      <w:r w:rsidRPr="009F75E2">
        <w:rPr>
          <w:rFonts w:ascii="Times New Roman" w:eastAsia="Times New Roman" w:hAnsi="Times New Roman" w:cs="Times New Roman"/>
          <w:lang w:val="de-CH"/>
        </w:rPr>
        <w:t>-lijn 28: columns matchen niet met de file!</w:t>
      </w:r>
    </w:p>
    <w:p w14:paraId="7AF5C699" w14:textId="77777777" w:rsidR="00FF717A" w:rsidRPr="00887F76" w:rsidRDefault="00FF717A" w:rsidP="00FF717A">
      <w:pPr>
        <w:rPr>
          <w:rFonts w:ascii="Times New Roman" w:eastAsia="Times New Roman" w:hAnsi="Times New Roman" w:cs="Times New Roman"/>
          <w:lang w:val="nl-NL"/>
        </w:rPr>
      </w:pPr>
      <w:r w:rsidRPr="00887F76">
        <w:rPr>
          <w:rFonts w:ascii="Times New Roman" w:eastAsia="Times New Roman" w:hAnsi="Times New Roman" w:cs="Times New Roman"/>
          <w:lang w:val="nl-NL"/>
        </w:rPr>
        <w:t xml:space="preserve">-lijn 48: get words haalt woorden uit de duitse </w:t>
      </w:r>
      <w:proofErr w:type="gramStart"/>
      <w:r w:rsidRPr="00887F76">
        <w:rPr>
          <w:rFonts w:ascii="Times New Roman" w:eastAsia="Times New Roman" w:hAnsi="Times New Roman" w:cs="Times New Roman"/>
          <w:lang w:val="nl-NL"/>
        </w:rPr>
        <w:t>PSC..</w:t>
      </w:r>
      <w:proofErr w:type="gramEnd"/>
      <w:r w:rsidRPr="00887F76">
        <w:rPr>
          <w:rFonts w:ascii="Times New Roman" w:eastAsia="Times New Roman" w:hAnsi="Times New Roman" w:cs="Times New Roman"/>
          <w:lang w:val="nl-NL"/>
        </w:rPr>
        <w:t xml:space="preserve"> </w:t>
      </w:r>
      <w:proofErr w:type="gramStart"/>
      <w:r w:rsidRPr="00887F76">
        <w:rPr>
          <w:rFonts w:ascii="Times New Roman" w:eastAsia="Times New Roman" w:hAnsi="Times New Roman" w:cs="Times New Roman"/>
          <w:lang w:val="nl-NL"/>
        </w:rPr>
        <w:t>dus</w:t>
      </w:r>
      <w:proofErr w:type="gramEnd"/>
      <w:r w:rsidRPr="00887F76">
        <w:rPr>
          <w:rFonts w:ascii="Times New Roman" w:eastAsia="Times New Roman" w:hAnsi="Times New Roman" w:cs="Times New Roman"/>
          <w:lang w:val="nl-NL"/>
        </w:rPr>
        <w:t xml:space="preserve"> 0 overlap.</w:t>
      </w:r>
    </w:p>
    <w:p w14:paraId="41D0D1F8" w14:textId="77777777" w:rsidR="000C013E" w:rsidRPr="00887F76" w:rsidRDefault="000C013E" w:rsidP="00FF717A">
      <w:pPr>
        <w:rPr>
          <w:rFonts w:ascii="Times New Roman" w:eastAsia="Times New Roman" w:hAnsi="Times New Roman" w:cs="Times New Roman"/>
          <w:lang w:val="nl-NL"/>
        </w:rPr>
      </w:pPr>
      <w:r w:rsidRPr="00887F76">
        <w:rPr>
          <w:rFonts w:ascii="Times New Roman" w:eastAsia="Times New Roman" w:hAnsi="Times New Roman" w:cs="Times New Roman"/>
          <w:lang w:val="nl-NL"/>
        </w:rPr>
        <w:t>Gefixt</w:t>
      </w:r>
    </w:p>
    <w:p w14:paraId="0313F0A3" w14:textId="77777777" w:rsidR="000949D9" w:rsidRPr="00887F76" w:rsidRDefault="000949D9" w:rsidP="00FF717A">
      <w:pPr>
        <w:rPr>
          <w:lang w:val="nl-NL"/>
        </w:rPr>
      </w:pPr>
    </w:p>
    <w:p w14:paraId="2F035304" w14:textId="77777777" w:rsidR="00BB1C5E" w:rsidRPr="00887F76" w:rsidRDefault="00BB1C5E" w:rsidP="00FF717A">
      <w:pPr>
        <w:rPr>
          <w:lang w:val="nl-NL"/>
        </w:rPr>
      </w:pPr>
    </w:p>
    <w:p w14:paraId="2D9483F8" w14:textId="77777777" w:rsidR="000C013E" w:rsidRPr="00887F76" w:rsidRDefault="000C013E" w:rsidP="00FF717A">
      <w:pPr>
        <w:rPr>
          <w:lang w:val="nl-NL"/>
        </w:rPr>
      </w:pPr>
    </w:p>
    <w:p w14:paraId="35977E76" w14:textId="77777777" w:rsidR="000C013E" w:rsidRPr="00887F76" w:rsidRDefault="000C013E" w:rsidP="00FF717A">
      <w:pPr>
        <w:rPr>
          <w:lang w:val="nl-NL"/>
        </w:rPr>
      </w:pPr>
    </w:p>
    <w:p w14:paraId="0FDB45A5" w14:textId="77777777" w:rsidR="00BB1C5E" w:rsidRPr="00887F76" w:rsidRDefault="00BB1C5E" w:rsidP="00FF717A">
      <w:pPr>
        <w:rPr>
          <w:lang w:val="nl-NL"/>
        </w:rPr>
      </w:pPr>
      <w:r w:rsidRPr="00BB1C5E">
        <w:t>﻿</w:t>
      </w:r>
      <w:r w:rsidRPr="00887F76">
        <w:rPr>
          <w:lang w:val="nl-NL"/>
        </w:rPr>
        <w:t>Create_freq_pred, lijn</w:t>
      </w:r>
      <w:r w:rsidR="005F67D6" w:rsidRPr="00887F76">
        <w:rPr>
          <w:lang w:val="nl-NL"/>
        </w:rPr>
        <w:t xml:space="preserve"> 19</w:t>
      </w:r>
      <w:r w:rsidRPr="00887F76">
        <w:rPr>
          <w:lang w:val="nl-NL"/>
        </w:rPr>
        <w:t>: waarom gebruiken we hier een threshold</w:t>
      </w:r>
      <w:r w:rsidR="00582A21" w:rsidRPr="00887F76">
        <w:rPr>
          <w:lang w:val="nl-NL"/>
        </w:rPr>
        <w:t>?</w:t>
      </w:r>
    </w:p>
    <w:p w14:paraId="6A0B7712" w14:textId="77777777" w:rsidR="00582A21" w:rsidRPr="00887F76" w:rsidRDefault="00582A21" w:rsidP="00FF717A">
      <w:pPr>
        <w:rPr>
          <w:lang w:val="nl-NL"/>
        </w:rPr>
      </w:pPr>
    </w:p>
    <w:p w14:paraId="54E3ED37" w14:textId="77777777" w:rsidR="005F67D6" w:rsidRPr="00887F76" w:rsidRDefault="005F67D6" w:rsidP="00FF717A">
      <w:pPr>
        <w:rPr>
          <w:color w:val="767171" w:themeColor="background2" w:themeShade="80"/>
          <w:lang w:val="nl-NL"/>
        </w:rPr>
      </w:pPr>
      <w:r w:rsidRPr="00887F76">
        <w:rPr>
          <w:color w:val="767171" w:themeColor="background2" w:themeShade="80"/>
          <w:lang w:val="nl-NL"/>
        </w:rPr>
        <w:t>Voor elke taal en task:</w:t>
      </w:r>
    </w:p>
    <w:p w14:paraId="4710449A" w14:textId="77777777" w:rsidR="005F67D6" w:rsidRPr="00887F76" w:rsidRDefault="005F67D6" w:rsidP="00FF717A">
      <w:pPr>
        <w:rPr>
          <w:color w:val="767171" w:themeColor="background2" w:themeShade="80"/>
          <w:lang w:val="nl-NL"/>
        </w:rPr>
      </w:pPr>
    </w:p>
    <w:p w14:paraId="562497D1" w14:textId="77777777" w:rsidR="005F67D6" w:rsidRPr="00582A21" w:rsidRDefault="0073414C" w:rsidP="000C013E">
      <w:pPr>
        <w:ind w:left="720"/>
        <w:rPr>
          <w:color w:val="767171" w:themeColor="background2" w:themeShade="80"/>
        </w:rPr>
      </w:pPr>
      <w:r w:rsidRPr="00582A21">
        <w:rPr>
          <w:color w:val="767171" w:themeColor="background2" w:themeShade="80"/>
        </w:rPr>
        <w:t>1.Stimuli/EmbeddedWords_stimuli_all_csv</w:t>
      </w:r>
      <w:r w:rsidR="000C013E" w:rsidRPr="00582A21">
        <w:rPr>
          <w:color w:val="767171" w:themeColor="background2" w:themeShade="80"/>
        </w:rPr>
        <w:t xml:space="preserve"> wordt Texts/EmbeddedWords_freq_pred.txt?</w:t>
      </w:r>
    </w:p>
    <w:p w14:paraId="54E11EE4" w14:textId="77777777" w:rsidR="000C013E" w:rsidRPr="00582A21" w:rsidRDefault="000C013E" w:rsidP="00FF717A">
      <w:pPr>
        <w:rPr>
          <w:color w:val="767171" w:themeColor="background2" w:themeShade="80"/>
        </w:rPr>
      </w:pPr>
      <w:r w:rsidRPr="00582A21">
        <w:rPr>
          <w:color w:val="767171" w:themeColor="background2" w:themeShade="80"/>
        </w:rPr>
        <w:tab/>
      </w:r>
    </w:p>
    <w:p w14:paraId="5B6AF53B" w14:textId="77777777" w:rsidR="000C013E" w:rsidRPr="00582A21" w:rsidRDefault="000C013E" w:rsidP="000C013E">
      <w:pPr>
        <w:ind w:left="360"/>
        <w:rPr>
          <w:color w:val="767171" w:themeColor="background2" w:themeShade="80"/>
        </w:rPr>
      </w:pPr>
      <w:r w:rsidRPr="00582A21">
        <w:rPr>
          <w:color w:val="767171" w:themeColor="background2" w:themeShade="80"/>
        </w:rPr>
        <w:tab/>
        <w:t>-&gt;</w:t>
      </w:r>
    </w:p>
    <w:p w14:paraId="314EC18F" w14:textId="77777777" w:rsidR="000C013E" w:rsidRPr="00582A21" w:rsidRDefault="000C013E" w:rsidP="00FF717A">
      <w:pPr>
        <w:rPr>
          <w:color w:val="767171" w:themeColor="background2" w:themeShade="80"/>
        </w:rPr>
      </w:pPr>
      <w:r w:rsidRPr="00582A21">
        <w:rPr>
          <w:color w:val="767171" w:themeColor="background2" w:themeShade="80"/>
        </w:rPr>
        <w:tab/>
      </w:r>
    </w:p>
    <w:p w14:paraId="35645EB8" w14:textId="77777777" w:rsidR="0073414C" w:rsidRPr="00582A21" w:rsidRDefault="0073414C" w:rsidP="00FF717A">
      <w:pPr>
        <w:rPr>
          <w:color w:val="767171" w:themeColor="background2" w:themeShade="80"/>
        </w:rPr>
      </w:pPr>
      <w:r w:rsidRPr="00582A21">
        <w:rPr>
          <w:color w:val="767171" w:themeColor="background2" w:themeShade="80"/>
        </w:rPr>
        <w:tab/>
        <w:t>2.</w:t>
      </w:r>
      <w:r w:rsidR="000C013E" w:rsidRPr="00582A21">
        <w:rPr>
          <w:color w:val="767171" w:themeColor="background2" w:themeShade="80"/>
        </w:rPr>
        <w:t xml:space="preserve"> Texts/EmbeddedWords_freq_pred.txt + Texts/Frequency_english.txt is </w:t>
      </w:r>
    </w:p>
    <w:p w14:paraId="66929587" w14:textId="77777777" w:rsidR="000C013E" w:rsidRPr="00887F76" w:rsidRDefault="0073414C" w:rsidP="000C013E">
      <w:pPr>
        <w:rPr>
          <w:color w:val="767171" w:themeColor="background2" w:themeShade="80"/>
          <w:lang w:val="nl-NL"/>
        </w:rPr>
      </w:pPr>
      <w:r w:rsidRPr="00582A21">
        <w:rPr>
          <w:color w:val="767171" w:themeColor="background2" w:themeShade="80"/>
        </w:rPr>
        <w:tab/>
      </w:r>
      <w:r w:rsidR="000C013E" w:rsidRPr="00887F76">
        <w:rPr>
          <w:color w:val="767171" w:themeColor="background2" w:themeShade="80"/>
          <w:lang w:val="nl-NL"/>
        </w:rPr>
        <w:t>Data/EmbeddedWords_frequency_map.dat</w:t>
      </w:r>
    </w:p>
    <w:p w14:paraId="207F5055" w14:textId="77777777" w:rsidR="000C013E" w:rsidRPr="00887F76" w:rsidRDefault="000C013E" w:rsidP="00FF717A">
      <w:pPr>
        <w:rPr>
          <w:color w:val="767171" w:themeColor="background2" w:themeShade="80"/>
          <w:lang w:val="nl-NL"/>
        </w:rPr>
      </w:pPr>
    </w:p>
    <w:p w14:paraId="4F39A31F" w14:textId="77777777" w:rsidR="005F67D6" w:rsidRPr="00887F76" w:rsidRDefault="000C013E" w:rsidP="00FF717A">
      <w:pPr>
        <w:rPr>
          <w:color w:val="767171" w:themeColor="background2" w:themeShade="80"/>
          <w:lang w:val="nl-NL"/>
        </w:rPr>
      </w:pPr>
      <w:r w:rsidRPr="00887F76">
        <w:rPr>
          <w:color w:val="767171" w:themeColor="background2" w:themeShade="80"/>
          <w:lang w:val="nl-NL"/>
        </w:rPr>
        <w:tab/>
        <w:t>Dus EmbeddedWords_frequency_map.dat heeft de frequency van de meest bekende woorden van de taal, en alle woorden van de task stimulus.</w:t>
      </w:r>
    </w:p>
    <w:p w14:paraId="7133B8B8" w14:textId="77777777" w:rsidR="00F05089" w:rsidRPr="00887F76" w:rsidRDefault="00F05089" w:rsidP="00FF717A">
      <w:pPr>
        <w:rPr>
          <w:lang w:val="nl-NL"/>
        </w:rPr>
      </w:pPr>
    </w:p>
    <w:p w14:paraId="68427097" w14:textId="77777777" w:rsidR="004C53A2" w:rsidRDefault="004C53A2" w:rsidP="00FF717A">
      <w:r>
        <w:t>! Word inhibition matrix is False everywhere. Dictionary too small, parameters too high or coding error&gt;]?</w:t>
      </w:r>
    </w:p>
    <w:p w14:paraId="57E63389" w14:textId="77777777" w:rsidR="004C53A2" w:rsidRDefault="004C53A2" w:rsidP="00FF717A"/>
    <w:p w14:paraId="3553F114" w14:textId="77777777" w:rsidR="004C53A2" w:rsidRDefault="004C53A2" w:rsidP="00FF717A">
      <w:r w:rsidRPr="004C53A2">
        <w:t>﻿</w:t>
      </w:r>
      <w:r w:rsidRPr="009C7767">
        <w:rPr>
          <w:color w:val="FF0000"/>
        </w:rPr>
        <w:t>You only have inhibition if the words are the same length!! our case, it results in BANK and BANKER in not having any overlap, and thus not having any inhibition on each other. Is this the goal?</w:t>
      </w:r>
    </w:p>
    <w:p w14:paraId="70544BBA" w14:textId="77777777" w:rsidR="0097769D" w:rsidRDefault="0097769D" w:rsidP="00FF717A"/>
    <w:p w14:paraId="6CEA1900" w14:textId="77777777" w:rsidR="0097769D" w:rsidRDefault="0097769D" w:rsidP="0097769D">
      <w:r>
        <w:t>Welk format moet stimulus csv hebben?</w:t>
      </w:r>
    </w:p>
    <w:p w14:paraId="6BCE0DB5" w14:textId="77777777" w:rsidR="00C7358A" w:rsidRDefault="00C7358A" w:rsidP="0097769D"/>
    <w:p w14:paraId="5AF0CA92" w14:textId="77777777" w:rsidR="00C7358A" w:rsidRDefault="00C7358A" w:rsidP="0097769D"/>
    <w:p w14:paraId="62981994" w14:textId="77777777" w:rsidR="0015593C" w:rsidRDefault="0015593C" w:rsidP="0097769D"/>
    <w:p w14:paraId="001A3B1B" w14:textId="77777777" w:rsidR="0015593C" w:rsidRDefault="0015593C" w:rsidP="0097769D"/>
    <w:p w14:paraId="095A2359" w14:textId="77777777" w:rsidR="0015593C" w:rsidRDefault="0015593C" w:rsidP="0097769D"/>
    <w:p w14:paraId="620ACB13" w14:textId="77777777" w:rsidR="00C7358A" w:rsidRDefault="0015593C" w:rsidP="0097769D">
      <w:r>
        <w:lastRenderedPageBreak/>
        <w:t>Priming task:</w:t>
      </w:r>
    </w:p>
    <w:p w14:paraId="531D7388" w14:textId="77777777" w:rsidR="0015593C" w:rsidRDefault="0015593C" w:rsidP="0097769D"/>
    <w:p w14:paraId="2BE5F895" w14:textId="77777777" w:rsidR="0015593C" w:rsidRDefault="0015593C" w:rsidP="0097769D"/>
    <w:p w14:paraId="307E2D3E" w14:textId="77777777" w:rsidR="0097769D" w:rsidRDefault="0015593C" w:rsidP="00FF717A">
      <w:r>
        <w:t xml:space="preserve">In andere tasks is eye position altijd in center van woord. </w:t>
      </w:r>
    </w:p>
    <w:p w14:paraId="739A7771" w14:textId="77777777" w:rsidR="0015593C" w:rsidRPr="00887F76" w:rsidRDefault="0015593C" w:rsidP="00FF717A">
      <w:pPr>
        <w:rPr>
          <w:lang w:val="nl-NL"/>
        </w:rPr>
      </w:pPr>
      <w:r w:rsidRPr="00887F76">
        <w:rPr>
          <w:lang w:val="nl-NL"/>
        </w:rPr>
        <w:t>Hoe moet het gemodeleerd worden voor priming?</w:t>
      </w:r>
    </w:p>
    <w:p w14:paraId="07E514AD" w14:textId="77777777" w:rsidR="0015593C" w:rsidRDefault="0015593C" w:rsidP="00FF717A">
      <w:r w:rsidRPr="00887F76">
        <w:rPr>
          <w:lang w:val="nl-NL"/>
        </w:rPr>
        <w:t xml:space="preserve">Nadat de prime weg is, saccade blindness? </w:t>
      </w:r>
      <w:r>
        <w:t>Delay in eye fixation shift and attentional shift?</w:t>
      </w:r>
    </w:p>
    <w:p w14:paraId="7A56F69A" w14:textId="77777777" w:rsidR="0015593C" w:rsidRDefault="0015593C" w:rsidP="00FF717A"/>
    <w:p w14:paraId="753F7644" w14:textId="77777777" w:rsidR="0015593C" w:rsidRPr="00887F76" w:rsidRDefault="0015593C" w:rsidP="0015593C">
      <w:pPr>
        <w:rPr>
          <w:lang w:val="nl-NL"/>
        </w:rPr>
      </w:pPr>
      <w:r w:rsidRPr="00887F76">
        <w:rPr>
          <w:lang w:val="nl-NL"/>
        </w:rPr>
        <w:t>Target stimulus centrum in dezelfde plek als prime centrum?</w:t>
      </w:r>
    </w:p>
    <w:p w14:paraId="1EA90684" w14:textId="4A64B3A2" w:rsidR="0015593C" w:rsidRPr="00887F76" w:rsidRDefault="0015593C" w:rsidP="00FF717A">
      <w:pPr>
        <w:rPr>
          <w:lang w:val="nl-NL"/>
        </w:rPr>
      </w:pPr>
    </w:p>
    <w:p w14:paraId="5CB4161D" w14:textId="05D72137" w:rsidR="00151541" w:rsidRDefault="009F75E2" w:rsidP="00FF717A">
      <w:pPr>
        <w:rPr>
          <w:lang w:val="de-CH"/>
        </w:rPr>
      </w:pPr>
      <w:r w:rsidRPr="009F75E2">
        <w:rPr>
          <w:lang w:val="de-CH"/>
        </w:rPr>
        <w:t>Volgens mij is er geen tr</w:t>
      </w:r>
      <w:r>
        <w:rPr>
          <w:lang w:val="de-CH"/>
        </w:rPr>
        <w:t xml:space="preserve">ansfer tussen </w:t>
      </w:r>
      <w:r w:rsidR="00151541">
        <w:rPr>
          <w:lang w:val="de-CH"/>
        </w:rPr>
        <w:t>UPPERCASE en lower.</w:t>
      </w:r>
    </w:p>
    <w:p w14:paraId="2921EBE9" w14:textId="0F57B841" w:rsidR="00151541" w:rsidRPr="00887F76" w:rsidRDefault="00151541" w:rsidP="00FF717A">
      <w:pPr>
        <w:rPr>
          <w:lang w:val="nl-NL"/>
        </w:rPr>
      </w:pPr>
      <w:r w:rsidRPr="00887F76">
        <w:rPr>
          <w:lang w:val="nl-NL"/>
        </w:rPr>
        <w:t>Dus je krijgt uppercase bigrams, die niet matchen met lowercase woorden. Dit is nu gefixt door stimulus lowercase te maken, maar moet dit ingebouwt worden?</w:t>
      </w:r>
    </w:p>
    <w:p w14:paraId="334442F2" w14:textId="5CC913A1" w:rsidR="00151541" w:rsidRPr="00887F76" w:rsidRDefault="00151541" w:rsidP="00FF717A">
      <w:pPr>
        <w:rPr>
          <w:lang w:val="nl-NL"/>
        </w:rPr>
      </w:pPr>
    </w:p>
    <w:p w14:paraId="2902FFE6" w14:textId="4FA07B9B" w:rsidR="00151541" w:rsidRPr="00887F76" w:rsidRDefault="00151541" w:rsidP="00FF717A">
      <w:pPr>
        <w:rPr>
          <w:lang w:val="nl-NL"/>
        </w:rPr>
      </w:pPr>
      <w:r w:rsidRPr="00887F76">
        <w:rPr>
          <w:lang w:val="nl-NL"/>
        </w:rPr>
        <w:t xml:space="preserve">Interessant: </w:t>
      </w:r>
    </w:p>
    <w:p w14:paraId="5AB2D055" w14:textId="2D8C2DE9" w:rsidR="00151541" w:rsidRPr="00887F76" w:rsidRDefault="00151541" w:rsidP="00FF717A">
      <w:pPr>
        <w:rPr>
          <w:lang w:val="nl-NL"/>
        </w:rPr>
      </w:pPr>
      <w:r w:rsidRPr="00887F76">
        <w:rPr>
          <w:lang w:val="nl-NL"/>
        </w:rPr>
        <w:t>OWNER activeert het meest ONE, omdat dit woord een lagere threshold heeft</w:t>
      </w:r>
    </w:p>
    <w:p w14:paraId="75CA1D55" w14:textId="65D42FFA" w:rsidR="00151541" w:rsidRPr="00887F76" w:rsidRDefault="00151541" w:rsidP="00FF717A">
      <w:pPr>
        <w:rPr>
          <w:lang w:val="nl-NL"/>
        </w:rPr>
      </w:pPr>
    </w:p>
    <w:p w14:paraId="18416B74" w14:textId="3B599212" w:rsidR="00151541" w:rsidRPr="00887F76" w:rsidRDefault="00151541" w:rsidP="00FF717A">
      <w:pPr>
        <w:rPr>
          <w:lang w:val="nl-NL"/>
        </w:rPr>
      </w:pPr>
      <w:r w:rsidRPr="00887F76">
        <w:rPr>
          <w:lang w:val="nl-NL"/>
        </w:rPr>
        <w:t>Tijd prime, tijd target etc. overnemen van Beyersmann</w:t>
      </w:r>
    </w:p>
    <w:p w14:paraId="76458A50" w14:textId="64D80DBB" w:rsidR="00151541" w:rsidRPr="00887F76" w:rsidRDefault="00151541" w:rsidP="00FF717A">
      <w:pPr>
        <w:rPr>
          <w:lang w:val="nl-NL"/>
        </w:rPr>
      </w:pPr>
    </w:p>
    <w:p w14:paraId="4F93A3B6" w14:textId="46DB5FA5" w:rsidR="00151541" w:rsidRPr="00887F76" w:rsidRDefault="00151541" w:rsidP="00FF717A">
      <w:pPr>
        <w:rPr>
          <w:lang w:val="nl-NL"/>
        </w:rPr>
      </w:pPr>
    </w:p>
    <w:p w14:paraId="68F1210B" w14:textId="058D969D" w:rsidR="00BE734F" w:rsidRPr="00887F76" w:rsidRDefault="00BE734F" w:rsidP="00FF717A">
      <w:pPr>
        <w:rPr>
          <w:lang w:val="nl-NL"/>
        </w:rPr>
      </w:pPr>
    </w:p>
    <w:p w14:paraId="23D7C2EE" w14:textId="432743A0" w:rsidR="00BE734F" w:rsidRPr="00887F76" w:rsidRDefault="00BE734F" w:rsidP="00FF717A">
      <w:pPr>
        <w:rPr>
          <w:lang w:val="nl-NL"/>
        </w:rPr>
      </w:pPr>
      <w:r w:rsidRPr="00887F76">
        <w:rPr>
          <w:lang w:val="nl-NL"/>
        </w:rPr>
        <w:t xml:space="preserve">Beyersman 2020: </w:t>
      </w:r>
    </w:p>
    <w:p w14:paraId="545A1A1B" w14:textId="77777777" w:rsidR="00BE734F" w:rsidRPr="00887F76" w:rsidRDefault="00BE734F" w:rsidP="00FF717A">
      <w:pPr>
        <w:rPr>
          <w:lang w:val="nl-NL"/>
        </w:rPr>
      </w:pPr>
    </w:p>
    <w:p w14:paraId="29151DCA" w14:textId="756451B8" w:rsidR="00BE734F" w:rsidRPr="00887F76" w:rsidRDefault="00BE734F" w:rsidP="00BE734F">
      <w:pPr>
        <w:tabs>
          <w:tab w:val="left" w:pos="4640"/>
        </w:tabs>
        <w:rPr>
          <w:lang w:val="nl-NL"/>
        </w:rPr>
      </w:pPr>
      <w:r w:rsidRPr="00887F76">
        <w:rPr>
          <w:lang w:val="nl-NL"/>
        </w:rPr>
        <w:t>Ook 88 non-woorden in stimuli.</w:t>
      </w:r>
    </w:p>
    <w:p w14:paraId="24A007B1" w14:textId="2A53D0EB" w:rsidR="0003743C" w:rsidRPr="00887F76" w:rsidRDefault="0003743C" w:rsidP="00BE734F">
      <w:pPr>
        <w:tabs>
          <w:tab w:val="left" w:pos="4640"/>
        </w:tabs>
        <w:rPr>
          <w:lang w:val="nl-NL"/>
        </w:rPr>
      </w:pPr>
    </w:p>
    <w:p w14:paraId="6C828303" w14:textId="42B6490D" w:rsidR="0003743C" w:rsidRPr="00887F76" w:rsidRDefault="0003743C" w:rsidP="00BE734F">
      <w:pPr>
        <w:tabs>
          <w:tab w:val="left" w:pos="4640"/>
        </w:tabs>
        <w:rPr>
          <w:lang w:val="nl-NL"/>
        </w:rPr>
      </w:pPr>
      <w:r w:rsidRPr="00887F76">
        <w:rPr>
          <w:lang w:val="nl-NL"/>
        </w:rPr>
        <w:t>Design:</w:t>
      </w:r>
    </w:p>
    <w:p w14:paraId="661D3CE1" w14:textId="0AB576AF" w:rsidR="00AC4727" w:rsidRPr="00887F76" w:rsidRDefault="00AC4727" w:rsidP="00BE734F">
      <w:pPr>
        <w:tabs>
          <w:tab w:val="left" w:pos="4640"/>
        </w:tabs>
        <w:rPr>
          <w:lang w:val="nl-NL"/>
        </w:rPr>
      </w:pPr>
    </w:p>
    <w:p w14:paraId="6E96BD1C" w14:textId="77777777" w:rsidR="00AC4727" w:rsidRPr="00887F76" w:rsidRDefault="00AC4727" w:rsidP="00BE734F">
      <w:pPr>
        <w:tabs>
          <w:tab w:val="left" w:pos="4640"/>
        </w:tabs>
        <w:rPr>
          <w:lang w:val="nl-NL"/>
        </w:rPr>
      </w:pPr>
    </w:p>
    <w:p w14:paraId="39BAD638" w14:textId="4FB8F1B1" w:rsidR="0003743C" w:rsidRPr="00887F76" w:rsidRDefault="0003743C" w:rsidP="00BE734F">
      <w:pPr>
        <w:tabs>
          <w:tab w:val="left" w:pos="4640"/>
        </w:tabs>
        <w:rPr>
          <w:lang w:val="nl-NL"/>
        </w:rPr>
      </w:pPr>
    </w:p>
    <w:p w14:paraId="01909B1E" w14:textId="239B8CD7" w:rsidR="0003743C" w:rsidRPr="00887F76" w:rsidRDefault="0003743C" w:rsidP="00BE734F">
      <w:pPr>
        <w:tabs>
          <w:tab w:val="left" w:pos="4640"/>
        </w:tabs>
        <w:rPr>
          <w:lang w:val="nl-NL"/>
        </w:rPr>
      </w:pPr>
      <w:r w:rsidRPr="00887F76">
        <w:rPr>
          <w:lang w:val="nl-NL"/>
        </w:rPr>
        <w:t>Beyersman zegt: stimulus 3 seconden of tot je een atwoord geeft.</w:t>
      </w:r>
    </w:p>
    <w:p w14:paraId="0CB9EF5B" w14:textId="54203572" w:rsidR="0003743C" w:rsidRPr="00887F76" w:rsidRDefault="0003743C" w:rsidP="00BE734F">
      <w:pPr>
        <w:tabs>
          <w:tab w:val="left" w:pos="4640"/>
        </w:tabs>
        <w:rPr>
          <w:lang w:val="nl-NL"/>
        </w:rPr>
      </w:pPr>
    </w:p>
    <w:p w14:paraId="72AF49E0" w14:textId="2176DDC3" w:rsidR="0003743C" w:rsidRPr="00887F76" w:rsidRDefault="0003743C" w:rsidP="00BE734F">
      <w:pPr>
        <w:tabs>
          <w:tab w:val="left" w:pos="4640"/>
        </w:tabs>
        <w:rPr>
          <w:lang w:val="nl-NL"/>
        </w:rPr>
      </w:pPr>
      <w:r w:rsidRPr="00887F76">
        <w:rPr>
          <w:lang w:val="nl-NL"/>
        </w:rPr>
        <w:t>Antwoord geven in ons geval: zodra een woord boven threshold komt? Of dit + reactive tijd?</w:t>
      </w:r>
    </w:p>
    <w:p w14:paraId="68265605" w14:textId="21BEEDA6" w:rsidR="0003743C" w:rsidRPr="00887F76" w:rsidRDefault="0003743C" w:rsidP="00BE734F">
      <w:pPr>
        <w:tabs>
          <w:tab w:val="left" w:pos="4640"/>
        </w:tabs>
        <w:rPr>
          <w:lang w:val="nl-NL"/>
        </w:rPr>
      </w:pPr>
    </w:p>
    <w:p w14:paraId="34AFC3C9" w14:textId="49128071" w:rsidR="0003743C" w:rsidRDefault="0003743C" w:rsidP="00BE734F">
      <w:pPr>
        <w:tabs>
          <w:tab w:val="left" w:pos="4640"/>
        </w:tabs>
        <w:rPr>
          <w:lang w:val="de-CH"/>
        </w:rPr>
      </w:pPr>
      <w:r w:rsidRPr="00887F76">
        <w:rPr>
          <w:lang w:val="nl-NL"/>
        </w:rPr>
        <w:t xml:space="preserve">Script hoeft niet per se te breaken bij antwoord: je kan RT opslaan en de cycles toch runnen. </w:t>
      </w:r>
      <w:r>
        <w:rPr>
          <w:lang w:val="de-CH"/>
        </w:rPr>
        <w:t>Je kann ook naar de volgende trial. Maakt niet heel veel uit</w:t>
      </w:r>
    </w:p>
    <w:p w14:paraId="65D63D20" w14:textId="66F3D8CD" w:rsidR="0003743C" w:rsidRDefault="0003743C" w:rsidP="00BE734F">
      <w:pPr>
        <w:tabs>
          <w:tab w:val="left" w:pos="4640"/>
        </w:tabs>
        <w:rPr>
          <w:lang w:val="de-CH"/>
        </w:rPr>
      </w:pPr>
    </w:p>
    <w:p w14:paraId="33D12B0E" w14:textId="1A137CC2" w:rsidR="0003743C" w:rsidRPr="00887F76" w:rsidRDefault="0003743C" w:rsidP="00BE734F">
      <w:pPr>
        <w:tabs>
          <w:tab w:val="left" w:pos="4640"/>
        </w:tabs>
        <w:rPr>
          <w:lang w:val="nl-NL"/>
        </w:rPr>
      </w:pPr>
      <w:r w:rsidRPr="00887F76">
        <w:rPr>
          <w:lang w:val="nl-NL"/>
        </w:rPr>
        <w:t xml:space="preserve">Next up: </w:t>
      </w:r>
    </w:p>
    <w:p w14:paraId="78A5DB3E" w14:textId="4AFA5D42" w:rsidR="0003743C" w:rsidRPr="00887F76" w:rsidRDefault="0003743C" w:rsidP="00BE734F">
      <w:pPr>
        <w:tabs>
          <w:tab w:val="left" w:pos="4640"/>
        </w:tabs>
        <w:rPr>
          <w:lang w:val="nl-NL"/>
        </w:rPr>
      </w:pPr>
      <w:r w:rsidRPr="00887F76">
        <w:rPr>
          <w:lang w:val="nl-NL"/>
        </w:rPr>
        <w:t>Alle data verzamelen en plotten</w:t>
      </w:r>
      <w:r w:rsidR="00C979F2" w:rsidRPr="00887F76">
        <w:rPr>
          <w:lang w:val="nl-NL"/>
        </w:rPr>
        <w:t>?</w:t>
      </w:r>
    </w:p>
    <w:p w14:paraId="01D89A14" w14:textId="77777777" w:rsidR="00C979F2" w:rsidRPr="00887F76" w:rsidRDefault="00C979F2" w:rsidP="00BE734F">
      <w:pPr>
        <w:tabs>
          <w:tab w:val="left" w:pos="4640"/>
        </w:tabs>
        <w:rPr>
          <w:lang w:val="nl-NL"/>
        </w:rPr>
      </w:pPr>
    </w:p>
    <w:p w14:paraId="071434C7" w14:textId="03FE01E1" w:rsidR="0065319C" w:rsidRPr="00887F76" w:rsidRDefault="0003743C" w:rsidP="00BE734F">
      <w:pPr>
        <w:tabs>
          <w:tab w:val="left" w:pos="4640"/>
        </w:tabs>
        <w:rPr>
          <w:lang w:val="nl-NL"/>
        </w:rPr>
      </w:pPr>
      <w:r w:rsidRPr="00887F76">
        <w:rPr>
          <w:lang w:val="nl-NL"/>
        </w:rPr>
        <w:t xml:space="preserve">Aparte script maken, aan Noor vragen voor haar </w:t>
      </w:r>
      <w:r w:rsidR="00497D3E" w:rsidRPr="00887F76">
        <w:rPr>
          <w:lang w:val="nl-NL"/>
        </w:rPr>
        <w:t>Jupyter notebook?</w:t>
      </w:r>
    </w:p>
    <w:p w14:paraId="10EBA19A" w14:textId="3AA33F07" w:rsidR="0065319C" w:rsidRPr="00887F76" w:rsidRDefault="0065319C" w:rsidP="00BE734F">
      <w:pPr>
        <w:tabs>
          <w:tab w:val="left" w:pos="4640"/>
        </w:tabs>
        <w:rPr>
          <w:lang w:val="nl-NL"/>
        </w:rPr>
      </w:pPr>
    </w:p>
    <w:p w14:paraId="23B5BE38" w14:textId="40992BEE" w:rsidR="0065319C" w:rsidRDefault="00C979F2" w:rsidP="00BE734F">
      <w:pPr>
        <w:tabs>
          <w:tab w:val="left" w:pos="4640"/>
        </w:tabs>
        <w:rPr>
          <w:lang w:val="de-CH"/>
        </w:rPr>
      </w:pPr>
      <w:r>
        <w:rPr>
          <w:lang w:val="de-CH"/>
        </w:rPr>
        <w:t xml:space="preserve">Design vraag voor mergen: </w:t>
      </w:r>
      <w:r w:rsidR="00376A01">
        <w:rPr>
          <w:lang w:val="de-CH"/>
        </w:rPr>
        <w:t>Wil je meerdere tasks willen runnen achter elkaar? Want dan moet je parameters dus meerdere malen importeren.</w:t>
      </w:r>
    </w:p>
    <w:p w14:paraId="4F37252C" w14:textId="1199EF6A" w:rsidR="000E230E" w:rsidRDefault="000E230E" w:rsidP="00BE734F">
      <w:pPr>
        <w:tabs>
          <w:tab w:val="left" w:pos="4640"/>
        </w:tabs>
        <w:rPr>
          <w:lang w:val="de-CH"/>
        </w:rPr>
      </w:pPr>
    </w:p>
    <w:p w14:paraId="59827499" w14:textId="77777777" w:rsidR="000E230E" w:rsidRPr="0003743C" w:rsidRDefault="000E230E" w:rsidP="00BE734F">
      <w:pPr>
        <w:tabs>
          <w:tab w:val="left" w:pos="4640"/>
        </w:tabs>
        <w:rPr>
          <w:lang w:val="de-CH"/>
        </w:rPr>
      </w:pPr>
    </w:p>
    <w:p w14:paraId="6B7B69F1" w14:textId="297EF8CC" w:rsidR="0003743C" w:rsidRDefault="0003743C" w:rsidP="00BE734F">
      <w:pPr>
        <w:tabs>
          <w:tab w:val="left" w:pos="4640"/>
        </w:tabs>
        <w:rPr>
          <w:lang w:val="de-CH"/>
        </w:rPr>
      </w:pPr>
    </w:p>
    <w:p w14:paraId="071B6070" w14:textId="689FBD13" w:rsidR="00F45978" w:rsidRPr="00887F76" w:rsidRDefault="00C979F2" w:rsidP="00BE734F">
      <w:pPr>
        <w:tabs>
          <w:tab w:val="left" w:pos="4640"/>
        </w:tabs>
        <w:rPr>
          <w:lang w:val="nl-NL"/>
        </w:rPr>
      </w:pPr>
      <w:r w:rsidRPr="00887F76">
        <w:rPr>
          <w:lang w:val="nl-NL"/>
        </w:rPr>
        <w:t xml:space="preserve">Next task: </w:t>
      </w:r>
    </w:p>
    <w:p w14:paraId="3DFB2916" w14:textId="7CBFE92B" w:rsidR="0003743C" w:rsidRPr="00887F76" w:rsidRDefault="0003743C" w:rsidP="00BE734F">
      <w:pPr>
        <w:tabs>
          <w:tab w:val="left" w:pos="4640"/>
        </w:tabs>
        <w:rPr>
          <w:lang w:val="nl-NL"/>
        </w:rPr>
      </w:pPr>
    </w:p>
    <w:p w14:paraId="696123C9" w14:textId="4EA6B7F3" w:rsidR="000E230E" w:rsidRPr="00887F76" w:rsidRDefault="000E230E" w:rsidP="00BE734F">
      <w:pPr>
        <w:tabs>
          <w:tab w:val="left" w:pos="4640"/>
        </w:tabs>
        <w:rPr>
          <w:lang w:val="nl-NL"/>
        </w:rPr>
      </w:pPr>
    </w:p>
    <w:p w14:paraId="6CEBCEA0" w14:textId="3F34872F" w:rsidR="000E230E" w:rsidRDefault="000E230E" w:rsidP="00BE734F">
      <w:pPr>
        <w:tabs>
          <w:tab w:val="left" w:pos="4640"/>
        </w:tabs>
      </w:pPr>
      <w:r>
        <w:t>Design:</w:t>
      </w:r>
    </w:p>
    <w:p w14:paraId="5D32F4C8" w14:textId="06E58D47" w:rsidR="000E230E" w:rsidRDefault="000E230E" w:rsidP="00BE734F">
      <w:pPr>
        <w:tabs>
          <w:tab w:val="left" w:pos="4640"/>
        </w:tabs>
      </w:pPr>
    </w:p>
    <w:p w14:paraId="2F69907F" w14:textId="28DE11C9" w:rsidR="000E230E" w:rsidRDefault="000E230E" w:rsidP="000E230E">
      <w:pPr>
        <w:pStyle w:val="ListParagraph"/>
        <w:numPr>
          <w:ilvl w:val="0"/>
          <w:numId w:val="4"/>
        </w:numPr>
        <w:tabs>
          <w:tab w:val="left" w:pos="4640"/>
        </w:tabs>
      </w:pPr>
      <w:r>
        <w:t>Parameters:</w:t>
      </w:r>
    </w:p>
    <w:p w14:paraId="6A5D01F7" w14:textId="77777777" w:rsidR="000E230E" w:rsidRDefault="000E230E" w:rsidP="000E230E">
      <w:pPr>
        <w:pStyle w:val="ListParagraph"/>
        <w:tabs>
          <w:tab w:val="left" w:pos="4640"/>
        </w:tabs>
      </w:pPr>
    </w:p>
    <w:p w14:paraId="418CE7BC" w14:textId="68CD6035" w:rsidR="000E230E" w:rsidRDefault="000E230E" w:rsidP="000E230E">
      <w:pPr>
        <w:pStyle w:val="ListParagraph"/>
        <w:numPr>
          <w:ilvl w:val="1"/>
          <w:numId w:val="4"/>
        </w:numPr>
        <w:tabs>
          <w:tab w:val="left" w:pos="4640"/>
        </w:tabs>
      </w:pPr>
      <w:r>
        <w:t>2 opties:</w:t>
      </w:r>
    </w:p>
    <w:p w14:paraId="29F0CB04" w14:textId="0D866092" w:rsidR="000E230E" w:rsidRDefault="000E230E" w:rsidP="000E230E">
      <w:pPr>
        <w:pStyle w:val="ListParagraph"/>
        <w:numPr>
          <w:ilvl w:val="1"/>
          <w:numId w:val="4"/>
        </w:numPr>
        <w:tabs>
          <w:tab w:val="left" w:pos="4640"/>
        </w:tabs>
        <w:rPr>
          <w:lang w:val="de-CH"/>
        </w:rPr>
      </w:pPr>
      <w:r w:rsidRPr="000E230E">
        <w:rPr>
          <w:lang w:val="de-CH"/>
        </w:rPr>
        <w:t xml:space="preserve">Of je runt 1 experiment tegelijk, dan hoef je maar </w:t>
      </w:r>
      <w:r>
        <w:rPr>
          <w:lang w:val="de-CH"/>
        </w:rPr>
        <w:t>1 keer parameters_exp callen.</w:t>
      </w:r>
    </w:p>
    <w:p w14:paraId="77336AC5" w14:textId="27EDCFAA" w:rsidR="000E230E" w:rsidRDefault="000E230E" w:rsidP="000E230E">
      <w:pPr>
        <w:pStyle w:val="ListParagraph"/>
        <w:numPr>
          <w:ilvl w:val="1"/>
          <w:numId w:val="4"/>
        </w:numPr>
        <w:tabs>
          <w:tab w:val="left" w:pos="4640"/>
        </w:tabs>
        <w:rPr>
          <w:lang w:val="de-CH"/>
        </w:rPr>
      </w:pPr>
      <w:proofErr w:type="gramStart"/>
      <w:r>
        <w:rPr>
          <w:lang w:val="de-CH"/>
        </w:rPr>
        <w:t>Vervolgens,:</w:t>
      </w:r>
      <w:proofErr w:type="gramEnd"/>
    </w:p>
    <w:p w14:paraId="694467E0" w14:textId="65362A1A" w:rsidR="000E230E" w:rsidRDefault="000E230E" w:rsidP="000E230E">
      <w:pPr>
        <w:pStyle w:val="ListParagraph"/>
        <w:numPr>
          <w:ilvl w:val="2"/>
          <w:numId w:val="4"/>
        </w:numPr>
        <w:tabs>
          <w:tab w:val="left" w:pos="4640"/>
        </w:tabs>
      </w:pPr>
      <w:r w:rsidRPr="00887F76">
        <w:rPr>
          <w:lang w:val="nl-NL"/>
        </w:rPr>
        <w:t>Of, in elke sub script call je de juiste parameters op basis van een pickl</w:t>
      </w:r>
      <w:r w:rsidR="00E45897" w:rsidRPr="00887F76">
        <w:rPr>
          <w:lang w:val="nl-NL"/>
        </w:rPr>
        <w:t xml:space="preserve">e? </w:t>
      </w:r>
      <w:r w:rsidR="00E45897" w:rsidRPr="00E45897">
        <w:rPr>
          <w:color w:val="FF0000"/>
        </w:rPr>
        <w:t>Niet efficient</w:t>
      </w:r>
    </w:p>
    <w:p w14:paraId="3E4FD3E1" w14:textId="77777777" w:rsidR="00E45897" w:rsidRDefault="000E230E" w:rsidP="000E230E">
      <w:pPr>
        <w:pStyle w:val="ListParagraph"/>
        <w:numPr>
          <w:ilvl w:val="2"/>
          <w:numId w:val="4"/>
        </w:numPr>
        <w:tabs>
          <w:tab w:val="left" w:pos="4640"/>
        </w:tabs>
      </w:pPr>
      <w:r>
        <w:t>Of, je</w:t>
      </w:r>
      <w:r w:rsidR="00E45897">
        <w:t xml:space="preserve"> maakt parameters task-dependent:</w:t>
      </w:r>
    </w:p>
    <w:p w14:paraId="672CE769" w14:textId="65489F9C" w:rsidR="00E45897" w:rsidRDefault="00E45897" w:rsidP="00E45897">
      <w:pPr>
        <w:pStyle w:val="ListParagraph"/>
        <w:numPr>
          <w:ilvl w:val="3"/>
          <w:numId w:val="4"/>
        </w:numPr>
        <w:tabs>
          <w:tab w:val="left" w:pos="4640"/>
        </w:tabs>
      </w:pPr>
      <w:r>
        <w:t>Get_params(task): if experiment, haal dezelfde op</w:t>
      </w:r>
    </w:p>
    <w:p w14:paraId="2E201544" w14:textId="77777777" w:rsidR="00E45897" w:rsidRDefault="00E45897" w:rsidP="00E45897">
      <w:pPr>
        <w:pStyle w:val="ListParagraph"/>
        <w:numPr>
          <w:ilvl w:val="3"/>
          <w:numId w:val="4"/>
        </w:numPr>
        <w:tabs>
          <w:tab w:val="left" w:pos="4640"/>
        </w:tabs>
      </w:pPr>
    </w:p>
    <w:p w14:paraId="0EA2C17A" w14:textId="111ED70E" w:rsidR="000E230E" w:rsidRPr="00887F76" w:rsidRDefault="000E230E" w:rsidP="00E45897">
      <w:pPr>
        <w:pStyle w:val="ListParagraph"/>
        <w:numPr>
          <w:ilvl w:val="2"/>
          <w:numId w:val="4"/>
        </w:numPr>
        <w:tabs>
          <w:tab w:val="left" w:pos="4640"/>
        </w:tabs>
        <w:rPr>
          <w:lang w:val="nl-NL"/>
        </w:rPr>
      </w:pPr>
      <w:r w:rsidRPr="00887F76">
        <w:rPr>
          <w:lang w:val="nl-NL"/>
        </w:rPr>
        <w:t xml:space="preserve"> </w:t>
      </w:r>
      <w:proofErr w:type="gramStart"/>
      <w:r w:rsidRPr="00887F76">
        <w:rPr>
          <w:lang w:val="nl-NL"/>
        </w:rPr>
        <w:t>importeert</w:t>
      </w:r>
      <w:proofErr w:type="gramEnd"/>
      <w:r w:rsidRPr="00887F76">
        <w:rPr>
          <w:lang w:val="nl-NL"/>
        </w:rPr>
        <w:t xml:space="preserve"> alle parameters matrix in main, en geeft alle relevante parameters door aan de desbetreffende functies. </w:t>
      </w:r>
    </w:p>
    <w:p w14:paraId="41BB41DD" w14:textId="5560DC2A" w:rsidR="000E230E" w:rsidRDefault="000E230E" w:rsidP="000E230E">
      <w:pPr>
        <w:pStyle w:val="ListParagraph"/>
        <w:numPr>
          <w:ilvl w:val="2"/>
          <w:numId w:val="4"/>
        </w:numPr>
        <w:tabs>
          <w:tab w:val="left" w:pos="4640"/>
        </w:tabs>
        <w:rPr>
          <w:lang w:val="de-CH"/>
        </w:rPr>
      </w:pPr>
      <w:r w:rsidRPr="000E230E">
        <w:rPr>
          <w:lang w:val="de-CH"/>
        </w:rPr>
        <w:t xml:space="preserve">Of je maakt van de paramaters een </w:t>
      </w:r>
      <w:r>
        <w:rPr>
          <w:lang w:val="de-CH"/>
        </w:rPr>
        <w:t>grote dataframe, geeft deze door aan alle subscripts.</w:t>
      </w:r>
    </w:p>
    <w:p w14:paraId="7FEB289F" w14:textId="54CE261D" w:rsidR="000E230E" w:rsidRDefault="000E230E" w:rsidP="000E230E">
      <w:pPr>
        <w:tabs>
          <w:tab w:val="left" w:pos="4640"/>
        </w:tabs>
        <w:rPr>
          <w:lang w:val="de-CH"/>
        </w:rPr>
      </w:pPr>
    </w:p>
    <w:p w14:paraId="4D82295C" w14:textId="38A75FD8" w:rsidR="000E230E" w:rsidRDefault="000E230E" w:rsidP="000E230E">
      <w:pPr>
        <w:pStyle w:val="ListParagraph"/>
        <w:numPr>
          <w:ilvl w:val="0"/>
          <w:numId w:val="4"/>
        </w:numPr>
        <w:tabs>
          <w:tab w:val="left" w:pos="4640"/>
        </w:tabs>
      </w:pPr>
      <w:r w:rsidRPr="000E230E">
        <w:t>Main en main_exp: Done</w:t>
      </w:r>
    </w:p>
    <w:p w14:paraId="0814B77D" w14:textId="0CF23B16" w:rsidR="000E230E" w:rsidRDefault="000E230E" w:rsidP="000E230E">
      <w:pPr>
        <w:pStyle w:val="ListParagraph"/>
        <w:tabs>
          <w:tab w:val="left" w:pos="4640"/>
        </w:tabs>
      </w:pPr>
    </w:p>
    <w:p w14:paraId="30B06F6A" w14:textId="2D928F98" w:rsidR="000E230E" w:rsidRDefault="000E230E" w:rsidP="000E230E">
      <w:pPr>
        <w:pStyle w:val="ListParagraph"/>
        <w:numPr>
          <w:ilvl w:val="0"/>
          <w:numId w:val="4"/>
        </w:numPr>
        <w:tabs>
          <w:tab w:val="left" w:pos="4640"/>
        </w:tabs>
      </w:pPr>
      <w:r>
        <w:t>Task attributes:</w:t>
      </w:r>
    </w:p>
    <w:p w14:paraId="69DFDF69" w14:textId="77777777" w:rsidR="000E230E" w:rsidRDefault="000E230E" w:rsidP="000E230E">
      <w:pPr>
        <w:pStyle w:val="ListParagraph"/>
      </w:pPr>
    </w:p>
    <w:p w14:paraId="48FC40CB" w14:textId="71595BB8" w:rsidR="00AB4B36" w:rsidRDefault="00AB4B36" w:rsidP="000E230E">
      <w:pPr>
        <w:pStyle w:val="ListParagraph"/>
        <w:numPr>
          <w:ilvl w:val="1"/>
          <w:numId w:val="4"/>
        </w:numPr>
        <w:tabs>
          <w:tab w:val="left" w:pos="4640"/>
        </w:tabs>
      </w:pPr>
      <w:r>
        <w:t xml:space="preserve">Apart task attributes file, </w:t>
      </w:r>
    </w:p>
    <w:p w14:paraId="72EE6A7F" w14:textId="188BDF25" w:rsidR="00CB5A5A" w:rsidRDefault="000E230E" w:rsidP="000E230E">
      <w:pPr>
        <w:pStyle w:val="ListParagraph"/>
        <w:numPr>
          <w:ilvl w:val="1"/>
          <w:numId w:val="4"/>
        </w:numPr>
        <w:tabs>
          <w:tab w:val="left" w:pos="4640"/>
        </w:tabs>
      </w:pPr>
      <w:r>
        <w:t xml:space="preserve">Declare all task attributes in main? </w:t>
      </w:r>
    </w:p>
    <w:p w14:paraId="1F442118" w14:textId="56E3BD71" w:rsidR="0053167C" w:rsidRDefault="000E230E" w:rsidP="0053167C">
      <w:pPr>
        <w:pStyle w:val="ListParagraph"/>
        <w:numPr>
          <w:ilvl w:val="1"/>
          <w:numId w:val="4"/>
        </w:numPr>
        <w:tabs>
          <w:tab w:val="left" w:pos="4640"/>
        </w:tabs>
      </w:pPr>
      <w:r>
        <w:t xml:space="preserve">Separate class in script? Like </w:t>
      </w:r>
      <w:proofErr w:type="gramStart"/>
      <w:r w:rsidR="00CB5A5A">
        <w:t>task</w:t>
      </w:r>
      <w:r>
        <w:t>.</w:t>
      </w:r>
      <w:r w:rsidR="00CB5A5A">
        <w:t>ncycles</w:t>
      </w:r>
      <w:proofErr w:type="gramEnd"/>
    </w:p>
    <w:p w14:paraId="79E77A5A" w14:textId="56341055" w:rsidR="0053167C" w:rsidRDefault="0053167C" w:rsidP="0053167C">
      <w:pPr>
        <w:tabs>
          <w:tab w:val="left" w:pos="4640"/>
        </w:tabs>
      </w:pPr>
    </w:p>
    <w:p w14:paraId="26637867" w14:textId="510ED3FE" w:rsidR="0053167C" w:rsidRDefault="0053167C" w:rsidP="0053167C">
      <w:pPr>
        <w:tabs>
          <w:tab w:val="left" w:pos="4640"/>
        </w:tabs>
      </w:pPr>
    </w:p>
    <w:p w14:paraId="40E7A98A" w14:textId="0577DDDC" w:rsidR="0053167C" w:rsidRPr="00173407" w:rsidRDefault="0053167C" w:rsidP="0053167C">
      <w:pPr>
        <w:tabs>
          <w:tab w:val="left" w:pos="4640"/>
        </w:tabs>
        <w:rPr>
          <w:lang w:val="de-CH"/>
        </w:rPr>
      </w:pPr>
      <w:r w:rsidRPr="00173407">
        <w:rPr>
          <w:lang w:val="de-CH"/>
        </w:rPr>
        <w:t>Huidige structuur:</w:t>
      </w:r>
    </w:p>
    <w:p w14:paraId="6286FEE3" w14:textId="6FED2C9E" w:rsidR="0053167C" w:rsidRPr="00173407" w:rsidRDefault="0053167C" w:rsidP="0053167C">
      <w:pPr>
        <w:tabs>
          <w:tab w:val="left" w:pos="4640"/>
        </w:tabs>
        <w:rPr>
          <w:lang w:val="de-CH"/>
        </w:rPr>
      </w:pPr>
    </w:p>
    <w:p w14:paraId="78D5A7A6" w14:textId="30F5186A" w:rsidR="0053167C" w:rsidRDefault="0053167C" w:rsidP="0053167C">
      <w:pPr>
        <w:tabs>
          <w:tab w:val="left" w:pos="4640"/>
        </w:tabs>
        <w:rPr>
          <w:lang w:val="de-CH"/>
        </w:rPr>
      </w:pPr>
      <w:r w:rsidRPr="0053167C">
        <w:rPr>
          <w:lang w:val="de-CH"/>
        </w:rPr>
        <w:t xml:space="preserve">Elke task heeft zijn eigen attributen, en </w:t>
      </w:r>
      <w:r>
        <w:rPr>
          <w:lang w:val="de-CH"/>
        </w:rPr>
        <w:t>vraagt om eigen parameters.</w:t>
      </w:r>
    </w:p>
    <w:p w14:paraId="45B66EA7" w14:textId="60AABE46" w:rsidR="0053167C" w:rsidRPr="00887F76" w:rsidRDefault="0053167C" w:rsidP="0053167C">
      <w:pPr>
        <w:tabs>
          <w:tab w:val="left" w:pos="4640"/>
        </w:tabs>
        <w:rPr>
          <w:lang w:val="nl-NL"/>
        </w:rPr>
      </w:pPr>
      <w:r w:rsidRPr="00887F76">
        <w:rPr>
          <w:lang w:val="nl-NL"/>
        </w:rPr>
        <w:t>Dus:</w:t>
      </w:r>
    </w:p>
    <w:p w14:paraId="115272A0" w14:textId="23042CE2" w:rsidR="0053167C" w:rsidRPr="00887F76" w:rsidRDefault="0053167C" w:rsidP="0053167C">
      <w:pPr>
        <w:tabs>
          <w:tab w:val="left" w:pos="4640"/>
        </w:tabs>
        <w:rPr>
          <w:lang w:val="nl-NL"/>
        </w:rPr>
      </w:pPr>
    </w:p>
    <w:p w14:paraId="3900E5BE" w14:textId="0FE2AEA5" w:rsidR="0053167C" w:rsidRPr="0053167C" w:rsidRDefault="0053167C" w:rsidP="0053167C">
      <w:pPr>
        <w:tabs>
          <w:tab w:val="left" w:pos="4640"/>
        </w:tabs>
        <w:rPr>
          <w:lang w:val="de-CH"/>
        </w:rPr>
      </w:pPr>
      <w:r w:rsidRPr="00887F76">
        <w:rPr>
          <w:lang w:val="nl-NL"/>
        </w:rPr>
        <w:t xml:space="preserve">In het begin van main exp </w:t>
      </w:r>
      <w:proofErr w:type="gramStart"/>
      <w:r w:rsidRPr="00887F76">
        <w:rPr>
          <w:lang w:val="nl-NL"/>
        </w:rPr>
        <w:t>wordt  global</w:t>
      </w:r>
      <w:proofErr w:type="gramEnd"/>
      <w:r w:rsidRPr="00887F76">
        <w:rPr>
          <w:lang w:val="nl-NL"/>
        </w:rPr>
        <w:t xml:space="preserve">_params geimporteerd. </w:t>
      </w:r>
      <w:r w:rsidRPr="0053167C">
        <w:rPr>
          <w:lang w:val="de-CH"/>
        </w:rPr>
        <w:t>Daar staat in welke task er gerunt moet worden.</w:t>
      </w:r>
    </w:p>
    <w:p w14:paraId="3AE9DE46" w14:textId="0652B7E0" w:rsidR="0053167C" w:rsidRDefault="0053167C" w:rsidP="0053167C">
      <w:pPr>
        <w:tabs>
          <w:tab w:val="left" w:pos="4640"/>
        </w:tabs>
        <w:rPr>
          <w:lang w:val="de-CH"/>
        </w:rPr>
      </w:pPr>
    </w:p>
    <w:p w14:paraId="723A9BE3" w14:textId="1B813090" w:rsidR="0053167C" w:rsidRPr="00887F76" w:rsidRDefault="0053167C" w:rsidP="0053167C">
      <w:pPr>
        <w:tabs>
          <w:tab w:val="left" w:pos="4640"/>
        </w:tabs>
        <w:rPr>
          <w:lang w:val="nl-NL"/>
        </w:rPr>
      </w:pPr>
      <w:r w:rsidRPr="00887F76">
        <w:rPr>
          <w:lang w:val="nl-NL"/>
        </w:rPr>
        <w:t>Vervolgens wordt task_attributes geroepen op basis van welke task het is: dat is een object met alle attributen van de task to be ran.</w:t>
      </w:r>
    </w:p>
    <w:p w14:paraId="5B47B9F4" w14:textId="3EAD80E8" w:rsidR="0053167C" w:rsidRDefault="0053167C" w:rsidP="0053167C">
      <w:pPr>
        <w:tabs>
          <w:tab w:val="left" w:pos="4640"/>
        </w:tabs>
      </w:pPr>
      <w:r>
        <w:t>Bvb: task_</w:t>
      </w:r>
      <w:proofErr w:type="gramStart"/>
      <w:r>
        <w:t>attributes.language</w:t>
      </w:r>
      <w:proofErr w:type="gramEnd"/>
      <w:r>
        <w:t xml:space="preserve"> =’french’ als de task Flanker is</w:t>
      </w:r>
    </w:p>
    <w:p w14:paraId="213712A9" w14:textId="58D390B8" w:rsidR="0053167C" w:rsidRDefault="0053167C" w:rsidP="0053167C">
      <w:pPr>
        <w:tabs>
          <w:tab w:val="left" w:pos="4640"/>
        </w:tabs>
      </w:pPr>
    </w:p>
    <w:p w14:paraId="46EF25A3" w14:textId="1E1026AE" w:rsidR="0053167C" w:rsidRPr="00887F76" w:rsidRDefault="0053167C" w:rsidP="0053167C">
      <w:pPr>
        <w:tabs>
          <w:tab w:val="left" w:pos="4640"/>
        </w:tabs>
        <w:rPr>
          <w:lang w:val="nl-NL"/>
        </w:rPr>
      </w:pPr>
      <w:r w:rsidRPr="00887F76">
        <w:rPr>
          <w:lang w:val="nl-NL"/>
        </w:rPr>
        <w:t>Daarna wordt task_params geroepen, op basis van de attributen. Deze is verschillend, afhankelijk van of de task een experiment is of niet.</w:t>
      </w:r>
    </w:p>
    <w:p w14:paraId="63B38422" w14:textId="46A84EA6" w:rsidR="0053167C" w:rsidRPr="00887F76" w:rsidRDefault="0053167C" w:rsidP="0053167C">
      <w:pPr>
        <w:tabs>
          <w:tab w:val="left" w:pos="4640"/>
        </w:tabs>
        <w:rPr>
          <w:lang w:val="nl-NL"/>
        </w:rPr>
      </w:pPr>
      <w:r w:rsidRPr="00887F76">
        <w:rPr>
          <w:lang w:val="nl-NL"/>
        </w:rPr>
        <w:t>Bvb. Task_</w:t>
      </w:r>
      <w:proofErr w:type="gramStart"/>
      <w:r w:rsidRPr="00887F76">
        <w:rPr>
          <w:lang w:val="nl-NL"/>
        </w:rPr>
        <w:t>params.epsilon</w:t>
      </w:r>
      <w:proofErr w:type="gramEnd"/>
      <w:r w:rsidRPr="00887F76">
        <w:rPr>
          <w:lang w:val="nl-NL"/>
        </w:rPr>
        <w:t>= 0.035</w:t>
      </w:r>
    </w:p>
    <w:p w14:paraId="41DDFE29" w14:textId="7C6C4C26" w:rsidR="00FF71C1" w:rsidRPr="00887F76" w:rsidRDefault="00FF71C1" w:rsidP="0053167C">
      <w:pPr>
        <w:tabs>
          <w:tab w:val="left" w:pos="4640"/>
        </w:tabs>
        <w:rPr>
          <w:lang w:val="nl-NL"/>
        </w:rPr>
      </w:pPr>
    </w:p>
    <w:p w14:paraId="181EB31D" w14:textId="21A0F0BC" w:rsidR="00FF71C1" w:rsidRPr="00887F76" w:rsidRDefault="00FF71C1" w:rsidP="0053167C">
      <w:pPr>
        <w:tabs>
          <w:tab w:val="left" w:pos="4640"/>
        </w:tabs>
        <w:rPr>
          <w:lang w:val="nl-NL"/>
        </w:rPr>
      </w:pPr>
      <w:r w:rsidRPr="00887F76">
        <w:rPr>
          <w:lang w:val="nl-NL"/>
        </w:rPr>
        <w:t>Vervolgens, ipv dat in elke sub-module parameters_exp.py of parameters.py nogmaals importeert, wat voor conflicten zorgt, zijn parameters en attributes argumenten van de functie die de submodules roept.</w:t>
      </w:r>
    </w:p>
    <w:p w14:paraId="36402474" w14:textId="32B03643" w:rsidR="00FF71C1" w:rsidRPr="00887F76" w:rsidRDefault="00FF71C1" w:rsidP="0053167C">
      <w:pPr>
        <w:tabs>
          <w:tab w:val="left" w:pos="4640"/>
        </w:tabs>
        <w:rPr>
          <w:lang w:val="nl-NL"/>
        </w:rPr>
      </w:pPr>
      <w:r w:rsidRPr="00887F76">
        <w:rPr>
          <w:lang w:val="nl-NL"/>
        </w:rPr>
        <w:lastRenderedPageBreak/>
        <w:t xml:space="preserve">Bvb: ipv van </w:t>
      </w:r>
    </w:p>
    <w:p w14:paraId="696FB6AA" w14:textId="77777777" w:rsidR="00FF71C1" w:rsidRPr="00887F76" w:rsidRDefault="00FF71C1" w:rsidP="0053167C">
      <w:pPr>
        <w:tabs>
          <w:tab w:val="left" w:pos="4640"/>
        </w:tabs>
        <w:rPr>
          <w:lang w:val="nl-NL"/>
        </w:rPr>
      </w:pPr>
      <w:r w:rsidRPr="00887F76">
        <w:rPr>
          <w:lang w:val="nl-NL"/>
        </w:rPr>
        <w:t xml:space="preserve">Main.py: </w:t>
      </w:r>
    </w:p>
    <w:p w14:paraId="398911CD" w14:textId="5A7CA9BB" w:rsidR="00FF71C1" w:rsidRPr="00887F76" w:rsidRDefault="00FF71C1" w:rsidP="0053167C">
      <w:pPr>
        <w:tabs>
          <w:tab w:val="left" w:pos="4640"/>
        </w:tabs>
        <w:rPr>
          <w:lang w:val="nl-NL"/>
        </w:rPr>
      </w:pPr>
    </w:p>
    <w:p w14:paraId="7B8856FA" w14:textId="695C4E52" w:rsidR="00FF71C1" w:rsidRDefault="00FF71C1" w:rsidP="0053167C">
      <w:pPr>
        <w:tabs>
          <w:tab w:val="left" w:pos="4640"/>
        </w:tabs>
      </w:pPr>
      <w:r>
        <w:t>Import parameters_exp</w:t>
      </w:r>
    </w:p>
    <w:p w14:paraId="3EC16137" w14:textId="77777777" w:rsidR="00FF71C1" w:rsidRDefault="00FF71C1" w:rsidP="0053167C">
      <w:pPr>
        <w:tabs>
          <w:tab w:val="left" w:pos="4640"/>
        </w:tabs>
      </w:pPr>
      <w:r>
        <w:t>Simulate_</w:t>
      </w:r>
      <w:proofErr w:type="gramStart"/>
      <w:r>
        <w:t>experiments(</w:t>
      </w:r>
      <w:proofErr w:type="gramEnd"/>
      <w:r>
        <w:t>)</w:t>
      </w:r>
    </w:p>
    <w:p w14:paraId="79451567" w14:textId="77777777" w:rsidR="00FF71C1" w:rsidRDefault="00FF71C1" w:rsidP="0053167C">
      <w:pPr>
        <w:tabs>
          <w:tab w:val="left" w:pos="4640"/>
        </w:tabs>
      </w:pPr>
    </w:p>
    <w:p w14:paraId="0F323882" w14:textId="77777777" w:rsidR="00FF71C1" w:rsidRDefault="00FF71C1" w:rsidP="0053167C">
      <w:pPr>
        <w:tabs>
          <w:tab w:val="left" w:pos="4640"/>
        </w:tabs>
      </w:pPr>
      <w:r>
        <w:t>Simulate_experiments.py:</w:t>
      </w:r>
    </w:p>
    <w:p w14:paraId="085E02F4" w14:textId="77777777" w:rsidR="00FF71C1" w:rsidRDefault="00FF71C1" w:rsidP="0053167C">
      <w:pPr>
        <w:tabs>
          <w:tab w:val="left" w:pos="4640"/>
        </w:tabs>
      </w:pPr>
    </w:p>
    <w:p w14:paraId="41280FCA" w14:textId="77777777" w:rsidR="00FF71C1" w:rsidRDefault="00FF71C1" w:rsidP="00FF71C1">
      <w:pPr>
        <w:tabs>
          <w:tab w:val="left" w:pos="4640"/>
        </w:tabs>
      </w:pPr>
      <w:r>
        <w:t>Import parameters_exp</w:t>
      </w:r>
    </w:p>
    <w:p w14:paraId="4C818AA5" w14:textId="77777777" w:rsidR="00FF71C1" w:rsidRDefault="00FF71C1" w:rsidP="0053167C">
      <w:pPr>
        <w:tabs>
          <w:tab w:val="left" w:pos="4640"/>
        </w:tabs>
      </w:pPr>
    </w:p>
    <w:p w14:paraId="394B4806" w14:textId="77777777" w:rsidR="00FF71C1" w:rsidRDefault="00FF71C1" w:rsidP="0053167C">
      <w:pPr>
        <w:tabs>
          <w:tab w:val="left" w:pos="4640"/>
        </w:tabs>
      </w:pPr>
    </w:p>
    <w:p w14:paraId="2D1E875A" w14:textId="57DFCFE5" w:rsidR="00FF71C1" w:rsidRDefault="00FF71C1" w:rsidP="0053167C">
      <w:pPr>
        <w:tabs>
          <w:tab w:val="left" w:pos="4640"/>
        </w:tabs>
      </w:pPr>
      <w:r>
        <w:t xml:space="preserve">-&gt; </w:t>
      </w:r>
    </w:p>
    <w:p w14:paraId="266CF299" w14:textId="77777777" w:rsidR="00FF71C1" w:rsidRDefault="00FF71C1" w:rsidP="00FF71C1">
      <w:pPr>
        <w:tabs>
          <w:tab w:val="left" w:pos="4640"/>
        </w:tabs>
      </w:pPr>
      <w:r>
        <w:t xml:space="preserve">Main.py: </w:t>
      </w:r>
    </w:p>
    <w:p w14:paraId="3E69225A" w14:textId="77777777" w:rsidR="00FF71C1" w:rsidRDefault="00FF71C1" w:rsidP="00FF71C1">
      <w:pPr>
        <w:tabs>
          <w:tab w:val="left" w:pos="4640"/>
        </w:tabs>
      </w:pPr>
      <w:r>
        <w:t>Import parameters_exp</w:t>
      </w:r>
    </w:p>
    <w:p w14:paraId="6257AE49" w14:textId="77AED409" w:rsidR="00FF71C1" w:rsidRDefault="00FF71C1" w:rsidP="00FF71C1">
      <w:pPr>
        <w:tabs>
          <w:tab w:val="left" w:pos="4640"/>
        </w:tabs>
      </w:pPr>
      <w:r>
        <w:t>Simulate_experiments(parameters)</w:t>
      </w:r>
    </w:p>
    <w:p w14:paraId="090964BE" w14:textId="486A9016" w:rsidR="00173407" w:rsidRDefault="00173407" w:rsidP="00FF71C1">
      <w:pPr>
        <w:tabs>
          <w:tab w:val="left" w:pos="4640"/>
        </w:tabs>
      </w:pPr>
    </w:p>
    <w:p w14:paraId="0366F7D9" w14:textId="77777777" w:rsidR="00173407" w:rsidRDefault="00173407" w:rsidP="00FF71C1">
      <w:pPr>
        <w:tabs>
          <w:tab w:val="left" w:pos="4640"/>
        </w:tabs>
      </w:pPr>
    </w:p>
    <w:p w14:paraId="28318495" w14:textId="77777777" w:rsidR="00173407" w:rsidRDefault="00173407" w:rsidP="00FF71C1">
      <w:pPr>
        <w:tabs>
          <w:tab w:val="left" w:pos="4640"/>
        </w:tabs>
      </w:pPr>
    </w:p>
    <w:p w14:paraId="3B266546" w14:textId="2A6C24CB" w:rsidR="00173407" w:rsidRDefault="00173407" w:rsidP="00380183">
      <w:pPr>
        <w:pStyle w:val="ListParagraph"/>
        <w:numPr>
          <w:ilvl w:val="0"/>
          <w:numId w:val="1"/>
        </w:numPr>
        <w:tabs>
          <w:tab w:val="left" w:pos="4640"/>
        </w:tabs>
      </w:pPr>
      <w:r>
        <w:t xml:space="preserve">Affixes lijst met frequency erbij, </w:t>
      </w:r>
    </w:p>
    <w:p w14:paraId="40EE5C7B" w14:textId="135EB2F4" w:rsidR="00173407" w:rsidRDefault="00173407" w:rsidP="00FF71C1">
      <w:pPr>
        <w:tabs>
          <w:tab w:val="left" w:pos="4640"/>
        </w:tabs>
      </w:pPr>
    </w:p>
    <w:p w14:paraId="33040412" w14:textId="6D342C8D" w:rsidR="00173407" w:rsidRPr="00887F76" w:rsidRDefault="00173407" w:rsidP="00380183">
      <w:pPr>
        <w:pStyle w:val="ListParagraph"/>
        <w:numPr>
          <w:ilvl w:val="0"/>
          <w:numId w:val="1"/>
        </w:numPr>
        <w:tabs>
          <w:tab w:val="left" w:pos="4640"/>
        </w:tabs>
        <w:rPr>
          <w:lang w:val="nl-NL"/>
        </w:rPr>
      </w:pPr>
      <w:r w:rsidRPr="00887F76">
        <w:rPr>
          <w:lang w:val="nl-NL"/>
        </w:rPr>
        <w:t>Activatie via bigrams zoals alle anderen</w:t>
      </w:r>
    </w:p>
    <w:p w14:paraId="59B63428" w14:textId="3DFBCD14" w:rsidR="004C0784" w:rsidRPr="00887F76" w:rsidRDefault="004C0784" w:rsidP="00FF71C1">
      <w:pPr>
        <w:tabs>
          <w:tab w:val="left" w:pos="4640"/>
        </w:tabs>
        <w:rPr>
          <w:lang w:val="nl-NL"/>
        </w:rPr>
      </w:pPr>
    </w:p>
    <w:p w14:paraId="7FF75D57" w14:textId="01BABAA3" w:rsidR="004C0784" w:rsidRPr="00887F76" w:rsidRDefault="004C0784" w:rsidP="00FF71C1">
      <w:pPr>
        <w:tabs>
          <w:tab w:val="left" w:pos="4640"/>
        </w:tabs>
        <w:rPr>
          <w:lang w:val="nl-NL"/>
        </w:rPr>
      </w:pPr>
      <w:r w:rsidRPr="00887F76">
        <w:rPr>
          <w:lang w:val="nl-NL"/>
        </w:rPr>
        <w:t>Simulate_experiments:</w:t>
      </w:r>
    </w:p>
    <w:p w14:paraId="7396BE60" w14:textId="79126DCC" w:rsidR="004C0784" w:rsidRPr="00887F76" w:rsidRDefault="004C0784" w:rsidP="00FF71C1">
      <w:pPr>
        <w:tabs>
          <w:tab w:val="left" w:pos="4640"/>
        </w:tabs>
        <w:rPr>
          <w:lang w:val="nl-NL"/>
        </w:rPr>
      </w:pPr>
    </w:p>
    <w:p w14:paraId="530B24DE" w14:textId="00F864F8" w:rsidR="004C0784" w:rsidRPr="00887F76" w:rsidRDefault="004C0784" w:rsidP="00FF71C1">
      <w:pPr>
        <w:tabs>
          <w:tab w:val="left" w:pos="4640"/>
        </w:tabs>
        <w:rPr>
          <w:color w:val="44546A" w:themeColor="text2"/>
          <w:lang w:val="nl-NL"/>
        </w:rPr>
      </w:pPr>
      <w:r w:rsidRPr="00887F76">
        <w:rPr>
          <w:color w:val="44546A" w:themeColor="text2"/>
          <w:lang w:val="nl-NL"/>
        </w:rPr>
        <w:t>Contatenation van individual_words (stimulus van task) en freq_pred_dict om lexicon.dat te maken.</w:t>
      </w:r>
    </w:p>
    <w:p w14:paraId="1DFF2F75" w14:textId="61CC4FCD" w:rsidR="004C0784" w:rsidRPr="00887F76" w:rsidRDefault="004C0784" w:rsidP="00FF71C1">
      <w:pPr>
        <w:tabs>
          <w:tab w:val="left" w:pos="4640"/>
        </w:tabs>
        <w:rPr>
          <w:color w:val="44546A" w:themeColor="text2"/>
          <w:lang w:val="nl-NL"/>
        </w:rPr>
      </w:pPr>
    </w:p>
    <w:p w14:paraId="761E636E" w14:textId="5C02EA8D" w:rsidR="004C0784" w:rsidRPr="00380183" w:rsidRDefault="004C0784" w:rsidP="00FF71C1">
      <w:pPr>
        <w:tabs>
          <w:tab w:val="left" w:pos="4640"/>
        </w:tabs>
        <w:rPr>
          <w:color w:val="44546A" w:themeColor="text2"/>
          <w:lang w:val="de-CH"/>
        </w:rPr>
      </w:pPr>
      <w:r w:rsidRPr="00380183">
        <w:rPr>
          <w:color w:val="44546A" w:themeColor="text2"/>
          <w:lang w:val="de-CH"/>
        </w:rPr>
        <w:t>Maar freq_pred_dict zou alle stimuli al moeten bevatten.</w:t>
      </w:r>
    </w:p>
    <w:p w14:paraId="76ED0467" w14:textId="7DCED3CF" w:rsidR="004C0784" w:rsidRPr="00380183" w:rsidRDefault="004C0784" w:rsidP="00FF71C1">
      <w:pPr>
        <w:tabs>
          <w:tab w:val="left" w:pos="4640"/>
        </w:tabs>
        <w:rPr>
          <w:color w:val="44546A" w:themeColor="text2"/>
          <w:lang w:val="de-CH"/>
        </w:rPr>
      </w:pPr>
    </w:p>
    <w:p w14:paraId="02A097BA" w14:textId="06E64EAD" w:rsidR="004C0784" w:rsidRDefault="004C0784" w:rsidP="00FF71C1">
      <w:pPr>
        <w:tabs>
          <w:tab w:val="left" w:pos="4640"/>
        </w:tabs>
        <w:rPr>
          <w:color w:val="44546A" w:themeColor="text2"/>
        </w:rPr>
      </w:pPr>
      <w:r w:rsidRPr="00380183">
        <w:rPr>
          <w:color w:val="44546A" w:themeColor="text2"/>
        </w:rPr>
        <w:t>Waarom deze samenvoeging?</w:t>
      </w:r>
    </w:p>
    <w:p w14:paraId="2DE4698D" w14:textId="3296762A" w:rsidR="00380183" w:rsidRDefault="00380183" w:rsidP="00FF71C1">
      <w:pPr>
        <w:tabs>
          <w:tab w:val="left" w:pos="4640"/>
        </w:tabs>
        <w:rPr>
          <w:color w:val="44546A" w:themeColor="text2"/>
        </w:rPr>
      </w:pPr>
    </w:p>
    <w:p w14:paraId="513FF16A" w14:textId="69C778BB" w:rsidR="00380183" w:rsidRPr="00887F76" w:rsidRDefault="00380183" w:rsidP="00380183">
      <w:pPr>
        <w:pStyle w:val="ListParagraph"/>
        <w:numPr>
          <w:ilvl w:val="0"/>
          <w:numId w:val="6"/>
        </w:numPr>
        <w:tabs>
          <w:tab w:val="left" w:pos="4640"/>
        </w:tabs>
        <w:jc w:val="both"/>
        <w:rPr>
          <w:color w:val="44546A" w:themeColor="text2"/>
          <w:lang w:val="nl-NL"/>
        </w:rPr>
      </w:pPr>
      <w:r w:rsidRPr="00380183">
        <w:rPr>
          <w:color w:val="44546A" w:themeColor="text2"/>
          <w:lang w:val="de-CH"/>
        </w:rPr>
        <w:t>Antwoord: freq_pred_dict missen sommige woorden: woorden die niet in de SUBT</w:t>
      </w:r>
      <w:r>
        <w:rPr>
          <w:color w:val="44546A" w:themeColor="text2"/>
          <w:lang w:val="de-CH"/>
        </w:rPr>
        <w:t xml:space="preserve">LEX waren zijn er uit gehaald. </w:t>
      </w:r>
      <w:r w:rsidRPr="00887F76">
        <w:rPr>
          <w:color w:val="44546A" w:themeColor="text2"/>
          <w:lang w:val="nl-NL"/>
        </w:rPr>
        <w:t>Door individual_words er weer bij te doen ix het weer complete.</w:t>
      </w:r>
    </w:p>
    <w:p w14:paraId="246F7F0B" w14:textId="731FE121" w:rsidR="00380183" w:rsidRPr="00887F76" w:rsidRDefault="00380183" w:rsidP="00380183">
      <w:pPr>
        <w:pStyle w:val="ListParagraph"/>
        <w:numPr>
          <w:ilvl w:val="0"/>
          <w:numId w:val="6"/>
        </w:numPr>
        <w:tabs>
          <w:tab w:val="left" w:pos="4640"/>
        </w:tabs>
        <w:jc w:val="both"/>
        <w:rPr>
          <w:color w:val="44546A" w:themeColor="text2"/>
          <w:lang w:val="nl-NL"/>
        </w:rPr>
      </w:pPr>
      <w:r w:rsidRPr="00887F76">
        <w:rPr>
          <w:color w:val="44546A" w:themeColor="text2"/>
          <w:lang w:val="nl-NL"/>
        </w:rPr>
        <w:t>Maar de echte vraag is: waarom is er een threshold in create_freq_pred?</w:t>
      </w:r>
    </w:p>
    <w:p w14:paraId="1B93C1E3" w14:textId="0E81F1F1" w:rsidR="000B4F36" w:rsidRPr="00887F76" w:rsidRDefault="000B4F36" w:rsidP="00FF71C1">
      <w:pPr>
        <w:tabs>
          <w:tab w:val="left" w:pos="4640"/>
        </w:tabs>
        <w:rPr>
          <w:lang w:val="nl-NL"/>
        </w:rPr>
      </w:pPr>
    </w:p>
    <w:p w14:paraId="2A2B612D" w14:textId="4CB36538" w:rsidR="000B4F36" w:rsidRPr="00887F76" w:rsidRDefault="000B4F36" w:rsidP="00FF71C1">
      <w:pPr>
        <w:tabs>
          <w:tab w:val="left" w:pos="4640"/>
        </w:tabs>
        <w:rPr>
          <w:lang w:val="nl-NL"/>
        </w:rPr>
      </w:pPr>
      <w:proofErr w:type="gramStart"/>
      <w:r>
        <w:t>Take into account</w:t>
      </w:r>
      <w:proofErr w:type="gramEnd"/>
      <w:r>
        <w:t xml:space="preserve"> eccentricity</w:t>
      </w:r>
      <w:r w:rsidR="00380183">
        <w:t xml:space="preserve"> and edge weight</w:t>
      </w:r>
      <w:r>
        <w:t>?</w:t>
      </w:r>
      <w:r w:rsidR="00380183">
        <w:t xml:space="preserve"> </w:t>
      </w:r>
      <w:proofErr w:type="gramStart"/>
      <w:r w:rsidR="005F154F" w:rsidRPr="00887F76">
        <w:rPr>
          <w:lang w:val="nl-NL"/>
        </w:rPr>
        <w:t>NU:nee</w:t>
      </w:r>
      <w:proofErr w:type="gramEnd"/>
    </w:p>
    <w:p w14:paraId="4CC3B6A0" w14:textId="0B41E468" w:rsidR="000B4F36" w:rsidRPr="00887F76" w:rsidRDefault="000B4F36" w:rsidP="00FF71C1">
      <w:pPr>
        <w:tabs>
          <w:tab w:val="left" w:pos="4640"/>
        </w:tabs>
        <w:rPr>
          <w:lang w:val="nl-NL"/>
        </w:rPr>
      </w:pPr>
    </w:p>
    <w:p w14:paraId="79E419CF" w14:textId="2222CD4A" w:rsidR="000B4F36" w:rsidRPr="00887F76" w:rsidRDefault="00DB5870" w:rsidP="00FF71C1">
      <w:pPr>
        <w:tabs>
          <w:tab w:val="left" w:pos="4640"/>
        </w:tabs>
        <w:rPr>
          <w:lang w:val="nl-NL"/>
        </w:rPr>
      </w:pPr>
      <w:r w:rsidRPr="00887F76">
        <w:rPr>
          <w:lang w:val="nl-NL"/>
        </w:rPr>
        <w:t>Bigrams vervangen positie 1 en last? Interference met edge-highlight. Of handmatig speciale bigrams invoegen met positie None?</w:t>
      </w:r>
      <w:r w:rsidR="005F154F" w:rsidRPr="00887F76">
        <w:rPr>
          <w:lang w:val="nl-NL"/>
        </w:rPr>
        <w:t xml:space="preserve"> Nu: apparte lijst special bigrams</w:t>
      </w:r>
    </w:p>
    <w:p w14:paraId="4717B0E4" w14:textId="3501C53E" w:rsidR="004C0784" w:rsidRPr="00887F76" w:rsidRDefault="004C0784" w:rsidP="00FF71C1">
      <w:pPr>
        <w:tabs>
          <w:tab w:val="left" w:pos="4640"/>
        </w:tabs>
        <w:rPr>
          <w:lang w:val="nl-NL"/>
        </w:rPr>
      </w:pPr>
    </w:p>
    <w:p w14:paraId="1FF8AF12" w14:textId="4E6EB017" w:rsidR="00380183" w:rsidRPr="00887F76" w:rsidRDefault="00380183" w:rsidP="00FF71C1">
      <w:pPr>
        <w:tabs>
          <w:tab w:val="left" w:pos="4640"/>
        </w:tabs>
        <w:rPr>
          <w:lang w:val="nl-NL"/>
        </w:rPr>
      </w:pPr>
      <w:r w:rsidRPr="00887F76">
        <w:rPr>
          <w:lang w:val="nl-NL"/>
        </w:rPr>
        <w:t xml:space="preserve">Worden met dezelfde affix extra inhibite op elkaar? Dus de bigrams ook gebruiken om inhibite matrix te maken? </w:t>
      </w:r>
      <w:r w:rsidR="008D00D3" w:rsidRPr="00887F76">
        <w:rPr>
          <w:lang w:val="nl-NL"/>
        </w:rPr>
        <w:t>Geen probleem</w:t>
      </w:r>
    </w:p>
    <w:p w14:paraId="14A3F290" w14:textId="52D59929" w:rsidR="004C0784" w:rsidRPr="00887F76" w:rsidRDefault="004C0784" w:rsidP="00FF71C1">
      <w:pPr>
        <w:tabs>
          <w:tab w:val="left" w:pos="4640"/>
        </w:tabs>
        <w:rPr>
          <w:lang w:val="nl-NL"/>
        </w:rPr>
      </w:pPr>
    </w:p>
    <w:p w14:paraId="67619F6C" w14:textId="2C2A4F20" w:rsidR="002C53C4" w:rsidRPr="00887F76" w:rsidRDefault="002C53C4" w:rsidP="00FF71C1">
      <w:pPr>
        <w:tabs>
          <w:tab w:val="left" w:pos="4640"/>
        </w:tabs>
        <w:rPr>
          <w:lang w:val="nl-NL"/>
        </w:rPr>
      </w:pPr>
      <w:r w:rsidRPr="00887F76">
        <w:rPr>
          <w:lang w:val="nl-NL"/>
        </w:rPr>
        <w:t>_p and pe in peer hebben zelfde positie en dezeldfde edge weight.</w:t>
      </w:r>
    </w:p>
    <w:p w14:paraId="549F2816" w14:textId="78D1ADAE" w:rsidR="002C53C4" w:rsidRPr="00887F76" w:rsidRDefault="002C53C4" w:rsidP="00FF71C1">
      <w:pPr>
        <w:tabs>
          <w:tab w:val="left" w:pos="4640"/>
        </w:tabs>
        <w:rPr>
          <w:lang w:val="nl-NL"/>
        </w:rPr>
      </w:pPr>
    </w:p>
    <w:p w14:paraId="1F00D650" w14:textId="1629B9CD" w:rsidR="002C53C4" w:rsidRPr="009C7767" w:rsidRDefault="002C53C4" w:rsidP="00FF71C1">
      <w:pPr>
        <w:tabs>
          <w:tab w:val="left" w:pos="4640"/>
        </w:tabs>
        <w:rPr>
          <w:color w:val="FF0000"/>
        </w:rPr>
      </w:pPr>
      <w:r w:rsidRPr="009C7767">
        <w:rPr>
          <w:color w:val="FF0000"/>
        </w:rPr>
        <w:t>Pickle inhibitie matrix</w:t>
      </w:r>
    </w:p>
    <w:p w14:paraId="59C9A4EB" w14:textId="27C8B519" w:rsidR="002C53C4" w:rsidRPr="00145624" w:rsidRDefault="002C53C4" w:rsidP="00FF71C1">
      <w:pPr>
        <w:tabs>
          <w:tab w:val="left" w:pos="4640"/>
        </w:tabs>
      </w:pPr>
    </w:p>
    <w:p w14:paraId="59D83EDF" w14:textId="6E2A3DC9" w:rsidR="002C53C4" w:rsidRDefault="008D00D3" w:rsidP="00FF71C1">
      <w:pPr>
        <w:tabs>
          <w:tab w:val="left" w:pos="4640"/>
        </w:tabs>
      </w:pPr>
      <w:r w:rsidRPr="008D00D3">
        <w:t>Word-freq-dict: append words not present with fr</w:t>
      </w:r>
      <w:r>
        <w:t>eq X</w:t>
      </w:r>
    </w:p>
    <w:p w14:paraId="65914CF1" w14:textId="12419C62" w:rsidR="00145624" w:rsidRDefault="00145624" w:rsidP="00FF71C1">
      <w:pPr>
        <w:tabs>
          <w:tab w:val="left" w:pos="4640"/>
        </w:tabs>
      </w:pPr>
    </w:p>
    <w:p w14:paraId="40375963" w14:textId="7F9997B9" w:rsidR="00FF71C1" w:rsidRDefault="00145624" w:rsidP="00683BF7">
      <w:pPr>
        <w:tabs>
          <w:tab w:val="left" w:pos="4640"/>
        </w:tabs>
        <w:rPr>
          <w:lang w:val="de-CH"/>
        </w:rPr>
      </w:pPr>
      <w:r>
        <w:rPr>
          <w:lang w:val="de-CH"/>
        </w:rPr>
        <w:t>Maak je affixes een speciale klasse? I.e. er wordt geen inhibitie op berekend met betrekking tot andere woorden.</w:t>
      </w:r>
    </w:p>
    <w:p w14:paraId="38B23EA3" w14:textId="2919B9F3" w:rsidR="00CC3693" w:rsidRDefault="00CC3693" w:rsidP="00683BF7">
      <w:pPr>
        <w:tabs>
          <w:tab w:val="left" w:pos="4640"/>
        </w:tabs>
        <w:rPr>
          <w:lang w:val="de-CH"/>
        </w:rPr>
      </w:pPr>
    </w:p>
    <w:p w14:paraId="5AFF64BC" w14:textId="2BB33772" w:rsidR="00CC3693" w:rsidRDefault="00CC3693" w:rsidP="00683BF7">
      <w:pPr>
        <w:tabs>
          <w:tab w:val="left" w:pos="4640"/>
        </w:tabs>
      </w:pPr>
      <w:r w:rsidRPr="00CC3693">
        <w:t>Recap: To implement recognition of affixes, the approach is</w:t>
      </w:r>
      <w:r>
        <w:t xml:space="preserve"> to add affixes as normal words </w:t>
      </w:r>
      <w:r w:rsidR="001C7052">
        <w:t>to the word lexicon. If an affix reaches recognition, the word is split into 2 parts: len of affix, word</w:t>
      </w:r>
      <w:proofErr w:type="gramStart"/>
      <w:r w:rsidR="001C7052">
        <w:t>-(</w:t>
      </w:r>
      <w:proofErr w:type="gramEnd"/>
      <w:r w:rsidR="001C7052">
        <w:t>len of affix), and word recognition continues.</w:t>
      </w:r>
    </w:p>
    <w:p w14:paraId="1562CC82" w14:textId="0A4C64A2" w:rsidR="001C7052" w:rsidRDefault="001C7052" w:rsidP="00683BF7">
      <w:pPr>
        <w:tabs>
          <w:tab w:val="left" w:pos="4640"/>
        </w:tabs>
      </w:pPr>
    </w:p>
    <w:p w14:paraId="2FBD4051" w14:textId="717E916B" w:rsidR="001C7052" w:rsidRDefault="001C7052" w:rsidP="00683BF7">
      <w:pPr>
        <w:tabs>
          <w:tab w:val="left" w:pos="4640"/>
        </w:tabs>
      </w:pPr>
      <w:r>
        <w:t>In order to accurately recognize affixes, y must be recognized only at the end of word:</w:t>
      </w:r>
      <w:r>
        <w:br/>
        <w:t xml:space="preserve">it therefore has a special </w:t>
      </w:r>
      <w:proofErr w:type="gramStart"/>
      <w:r>
        <w:t>marker, and</w:t>
      </w:r>
      <w:proofErr w:type="gramEnd"/>
      <w:r>
        <w:t xml:space="preserve"> is registered as y_. Words also get _. </w:t>
      </w:r>
    </w:p>
    <w:p w14:paraId="1F9DB5DA" w14:textId="2857D9EC" w:rsidR="001C7052" w:rsidRDefault="001C7052" w:rsidP="00683BF7">
      <w:pPr>
        <w:tabs>
          <w:tab w:val="left" w:pos="4640"/>
        </w:tabs>
      </w:pPr>
      <w:r>
        <w:t>Therefore, mummy would be _mummy_, and y_ would match with the last bigram.</w:t>
      </w:r>
    </w:p>
    <w:p w14:paraId="3ECD0B0B" w14:textId="12020486" w:rsidR="001C7052" w:rsidRDefault="001C7052" w:rsidP="00683BF7">
      <w:pPr>
        <w:tabs>
          <w:tab w:val="left" w:pos="4640"/>
        </w:tabs>
      </w:pPr>
      <w:r>
        <w:t xml:space="preserve">So, you must add _first and last_ to bigrams </w:t>
      </w:r>
      <w:proofErr w:type="gramStart"/>
      <w:r>
        <w:t>list, and</w:t>
      </w:r>
      <w:proofErr w:type="gramEnd"/>
      <w:r>
        <w:t xml:space="preserve"> calculate their relative weight.</w:t>
      </w:r>
    </w:p>
    <w:p w14:paraId="755EC071" w14:textId="40735D46" w:rsidR="001C7052" w:rsidRDefault="001C7052" w:rsidP="00683BF7">
      <w:pPr>
        <w:tabs>
          <w:tab w:val="left" w:pos="4640"/>
        </w:tabs>
      </w:pPr>
      <w:r>
        <w:t xml:space="preserve">You </w:t>
      </w:r>
      <w:proofErr w:type="gramStart"/>
      <w:r>
        <w:t>cant</w:t>
      </w:r>
      <w:proofErr w:type="gramEnd"/>
      <w:r>
        <w:t xml:space="preserve"> just add the</w:t>
      </w:r>
      <w:r w:rsidR="009C7767">
        <w:t xml:space="preserve"> _</w:t>
      </w:r>
      <w:r>
        <w:t xml:space="preserve"> to the word, because _second will also show up as bigram </w:t>
      </w:r>
    </w:p>
    <w:p w14:paraId="0C69C43B" w14:textId="5CC82345" w:rsidR="001C7052" w:rsidRDefault="001C7052" w:rsidP="00683BF7">
      <w:pPr>
        <w:tabs>
          <w:tab w:val="left" w:pos="4640"/>
        </w:tabs>
      </w:pPr>
      <w:proofErr w:type="gramStart"/>
      <w:r>
        <w:t>So</w:t>
      </w:r>
      <w:proofErr w:type="gramEnd"/>
      <w:r>
        <w:t xml:space="preserve"> you must implant the two special bigrams in the bigram list, and manually get their weights and position via the same formula as the normal bigrams. </w:t>
      </w:r>
    </w:p>
    <w:p w14:paraId="196C4728" w14:textId="24CE11CF" w:rsidR="001C7052" w:rsidRDefault="001C7052" w:rsidP="00683BF7">
      <w:pPr>
        <w:tabs>
          <w:tab w:val="left" w:pos="4640"/>
        </w:tabs>
      </w:pPr>
      <w:r>
        <w:t>The best way to do this is to directly implement this in the function that calculates bigram positions and w</w:t>
      </w:r>
      <w:r w:rsidR="009C7767">
        <w:t>e</w:t>
      </w:r>
      <w:r>
        <w:t>ights (special bigrams will therefore show up in inhibition matrix -&gt; words with same affixes will have exaggerated inhibition).</w:t>
      </w:r>
    </w:p>
    <w:p w14:paraId="3F760BD0" w14:textId="6D8110D7" w:rsidR="009C7767" w:rsidRDefault="001C7052" w:rsidP="00683BF7">
      <w:pPr>
        <w:tabs>
          <w:tab w:val="left" w:pos="4640"/>
        </w:tabs>
      </w:pPr>
      <w:r>
        <w:t xml:space="preserve">Then, you have a list of bigrams which contains the special bigrams. </w:t>
      </w:r>
    </w:p>
    <w:p w14:paraId="13779341" w14:textId="77777777" w:rsidR="009C7767" w:rsidRDefault="009C7767" w:rsidP="00683BF7">
      <w:pPr>
        <w:tabs>
          <w:tab w:val="left" w:pos="4640"/>
        </w:tabs>
      </w:pPr>
    </w:p>
    <w:p w14:paraId="2372D89B" w14:textId="35C2D1BC" w:rsidR="001C7052" w:rsidRDefault="001C7052" w:rsidP="00683BF7">
      <w:pPr>
        <w:tabs>
          <w:tab w:val="left" w:pos="4640"/>
        </w:tabs>
      </w:pPr>
      <w:r>
        <w:t>Then, when calculating bigram-to-word excitation, you must also add _ to begin and end of stimulus.</w:t>
      </w:r>
    </w:p>
    <w:p w14:paraId="0DF4E31B" w14:textId="06B93311" w:rsidR="001C7052" w:rsidRDefault="001C7052" w:rsidP="00683BF7">
      <w:pPr>
        <w:tabs>
          <w:tab w:val="left" w:pos="4640"/>
        </w:tabs>
      </w:pPr>
    </w:p>
    <w:p w14:paraId="09E8C5C2" w14:textId="4DA4BBB0" w:rsidR="001C7052" w:rsidRDefault="001C7052" w:rsidP="00683BF7">
      <w:pPr>
        <w:tabs>
          <w:tab w:val="left" w:pos="4640"/>
        </w:tabs>
      </w:pPr>
      <w:r>
        <w:t>And then everything should work as usual.</w:t>
      </w:r>
    </w:p>
    <w:p w14:paraId="43C122EF" w14:textId="6365F60D" w:rsidR="001C7052" w:rsidRDefault="001C7052" w:rsidP="00683BF7">
      <w:pPr>
        <w:tabs>
          <w:tab w:val="left" w:pos="4640"/>
        </w:tabs>
      </w:pPr>
    </w:p>
    <w:p w14:paraId="599D38A6" w14:textId="3ABE88E2" w:rsidR="001C7052" w:rsidRDefault="001C7052" w:rsidP="00683BF7">
      <w:pPr>
        <w:tabs>
          <w:tab w:val="left" w:pos="4640"/>
        </w:tabs>
      </w:pPr>
      <w:r>
        <w:t xml:space="preserve">Question: In </w:t>
      </w:r>
      <w:r w:rsidRPr="001C7052">
        <w:t>stringToBigramsAndLocations</w:t>
      </w:r>
      <w:r>
        <w:t xml:space="preserve"> in Reading-common, why the complicated structure?</w:t>
      </w:r>
    </w:p>
    <w:p w14:paraId="3A9618D3" w14:textId="2B431E83" w:rsidR="00720F1F" w:rsidRDefault="00720F1F" w:rsidP="00683BF7">
      <w:pPr>
        <w:tabs>
          <w:tab w:val="left" w:pos="4640"/>
        </w:tabs>
      </w:pPr>
    </w:p>
    <w:p w14:paraId="48F6427C" w14:textId="32CDDF5A" w:rsidR="00720F1F" w:rsidRDefault="00720F1F" w:rsidP="00683BF7">
      <w:pPr>
        <w:tabs>
          <w:tab w:val="left" w:pos="4640"/>
        </w:tabs>
      </w:pPr>
      <w:r w:rsidRPr="001C7052">
        <w:t>stringToBigramsAndLocations</w:t>
      </w:r>
      <w:r>
        <w:t>:</w:t>
      </w:r>
    </w:p>
    <w:p w14:paraId="1EFE5617" w14:textId="19102254" w:rsidR="00720F1F" w:rsidRDefault="00720F1F" w:rsidP="00683BF7">
      <w:pPr>
        <w:tabs>
          <w:tab w:val="left" w:pos="4640"/>
        </w:tabs>
      </w:pPr>
      <w:r>
        <w:t>first letter will always be in 2, last in -</w:t>
      </w:r>
      <w:r w:rsidR="00EF7F1F">
        <w:t xml:space="preserve">3. Never before because there is “_” and </w:t>
      </w:r>
      <w:proofErr w:type="gramStart"/>
      <w:r w:rsidR="00EF7F1F">
        <w:t>“ “</w:t>
      </w:r>
      <w:proofErr w:type="gramEnd"/>
    </w:p>
    <w:p w14:paraId="30ABD7ED" w14:textId="2D780559" w:rsidR="00EF7F1F" w:rsidRDefault="00EF7F1F" w:rsidP="00683BF7">
      <w:pPr>
        <w:tabs>
          <w:tab w:val="left" w:pos="4640"/>
        </w:tabs>
      </w:pPr>
      <w:r>
        <w:t>So, if first =1 and second=2, do the special start bigram</w:t>
      </w:r>
    </w:p>
    <w:p w14:paraId="4FCF03D9" w14:textId="10EDE8A0" w:rsidR="00EF7F1F" w:rsidRDefault="00EF7F1F" w:rsidP="00683BF7">
      <w:pPr>
        <w:tabs>
          <w:tab w:val="left" w:pos="4640"/>
        </w:tabs>
      </w:pPr>
      <w:r>
        <w:t>And if first =-3 and last =-2, do the special stop bigram</w:t>
      </w:r>
    </w:p>
    <w:p w14:paraId="14ACEDB3" w14:textId="4927B1B6" w:rsidR="002D7BF8" w:rsidRPr="00015A5A" w:rsidRDefault="002D7BF8" w:rsidP="00683BF7">
      <w:pPr>
        <w:tabs>
          <w:tab w:val="left" w:pos="4640"/>
        </w:tabs>
      </w:pPr>
    </w:p>
    <w:p w14:paraId="12D96A1D" w14:textId="3AB4168D" w:rsidR="002D7BF8" w:rsidRDefault="002D7BF8" w:rsidP="00683BF7">
      <w:pPr>
        <w:tabs>
          <w:tab w:val="left" w:pos="4640"/>
        </w:tabs>
        <w:rPr>
          <w:color w:val="FF0000"/>
        </w:rPr>
      </w:pPr>
      <w:r w:rsidRPr="009C7767">
        <w:rPr>
          <w:color w:val="FF0000"/>
        </w:rPr>
        <w:t>TODO: check inhibition matrix to see if all goes well with latest modifications</w:t>
      </w:r>
    </w:p>
    <w:p w14:paraId="29D2037A" w14:textId="376EBDDA" w:rsidR="0025190D" w:rsidRPr="009C7767" w:rsidRDefault="0025190D" w:rsidP="00683BF7">
      <w:pPr>
        <w:tabs>
          <w:tab w:val="left" w:pos="4640"/>
        </w:tabs>
        <w:rPr>
          <w:color w:val="FF0000"/>
        </w:rPr>
      </w:pPr>
      <w:r>
        <w:rPr>
          <w:color w:val="FF0000"/>
        </w:rPr>
        <w:t>Find a way to get insight into the inhibition matrix</w:t>
      </w:r>
    </w:p>
    <w:p w14:paraId="0B458FFD" w14:textId="01AF27DB" w:rsidR="005E5EE5" w:rsidRDefault="005E5EE5" w:rsidP="00683BF7">
      <w:pPr>
        <w:tabs>
          <w:tab w:val="left" w:pos="4640"/>
        </w:tabs>
      </w:pPr>
    </w:p>
    <w:p w14:paraId="26B2D9DB" w14:textId="77777777" w:rsidR="009C7767" w:rsidRDefault="009C7767">
      <w:pPr>
        <w:rPr>
          <w:u w:val="single"/>
        </w:rPr>
      </w:pPr>
      <w:r>
        <w:rPr>
          <w:u w:val="single"/>
        </w:rPr>
        <w:br w:type="page"/>
      </w:r>
    </w:p>
    <w:p w14:paraId="3798A911" w14:textId="3DB3683E" w:rsidR="009C7767" w:rsidRPr="009C7767" w:rsidRDefault="009C7767" w:rsidP="00683BF7">
      <w:pPr>
        <w:tabs>
          <w:tab w:val="left" w:pos="4640"/>
        </w:tabs>
        <w:rPr>
          <w:u w:val="single"/>
        </w:rPr>
      </w:pPr>
      <w:r w:rsidRPr="009C7767">
        <w:rPr>
          <w:u w:val="single"/>
        </w:rPr>
        <w:lastRenderedPageBreak/>
        <w:t>Week 1 2022</w:t>
      </w:r>
    </w:p>
    <w:p w14:paraId="0B6FF7AD" w14:textId="77777777" w:rsidR="009C7767" w:rsidRPr="00041B3E" w:rsidRDefault="009C7767" w:rsidP="009C7767">
      <w:pPr>
        <w:tabs>
          <w:tab w:val="left" w:pos="4640"/>
        </w:tabs>
        <w:rPr>
          <w:color w:val="70AD47" w:themeColor="accent6"/>
        </w:rPr>
      </w:pPr>
    </w:p>
    <w:p w14:paraId="15439FE7" w14:textId="77777777" w:rsidR="009C7767" w:rsidRPr="00041B3E" w:rsidRDefault="009C7767" w:rsidP="009C7767">
      <w:pPr>
        <w:tabs>
          <w:tab w:val="left" w:pos="4640"/>
        </w:tabs>
        <w:rPr>
          <w:color w:val="70AD47" w:themeColor="accent6"/>
        </w:rPr>
      </w:pPr>
      <w:r w:rsidRPr="00041B3E">
        <w:rPr>
          <w:color w:val="70AD47" w:themeColor="accent6"/>
        </w:rPr>
        <w:t xml:space="preserve">Question: if you simply put _ in front and at the end of every word, including bigrams, would that work? For example, parity and affix y would be _parity_ and _y_. </w:t>
      </w:r>
    </w:p>
    <w:p w14:paraId="617D6D28" w14:textId="051726C5" w:rsidR="009C7767" w:rsidRPr="00041B3E" w:rsidRDefault="009C7767" w:rsidP="009C7767">
      <w:pPr>
        <w:pStyle w:val="ListParagraph"/>
        <w:numPr>
          <w:ilvl w:val="0"/>
          <w:numId w:val="7"/>
        </w:numPr>
        <w:tabs>
          <w:tab w:val="left" w:pos="4640"/>
        </w:tabs>
        <w:rPr>
          <w:color w:val="70AD47" w:themeColor="accent6"/>
        </w:rPr>
      </w:pPr>
      <w:r w:rsidRPr="00041B3E">
        <w:rPr>
          <w:color w:val="70AD47" w:themeColor="accent6"/>
        </w:rPr>
        <w:t xml:space="preserve">NO! the first _ in _y_ would not match and y would not be detected. The affix is therefore a special bigram where it is represented with only one </w:t>
      </w:r>
      <w:proofErr w:type="gramStart"/>
      <w:r w:rsidRPr="00041B3E">
        <w:rPr>
          <w:color w:val="70AD47" w:themeColor="accent6"/>
        </w:rPr>
        <w:t>_ ,</w:t>
      </w:r>
      <w:proofErr w:type="gramEnd"/>
      <w:r w:rsidRPr="00041B3E">
        <w:rPr>
          <w:color w:val="70AD47" w:themeColor="accent6"/>
        </w:rPr>
        <w:t xml:space="preserve"> i.e. y_.</w:t>
      </w:r>
    </w:p>
    <w:p w14:paraId="6437149A" w14:textId="738258B3" w:rsidR="009C7767" w:rsidRPr="00041B3E" w:rsidRDefault="009C7767" w:rsidP="009C7767">
      <w:pPr>
        <w:pStyle w:val="ListParagraph"/>
        <w:tabs>
          <w:tab w:val="left" w:pos="4640"/>
        </w:tabs>
        <w:rPr>
          <w:color w:val="70AD47" w:themeColor="accent6"/>
          <w:lang w:val="de-CH"/>
        </w:rPr>
      </w:pPr>
      <w:r w:rsidRPr="00041B3E">
        <w:rPr>
          <w:color w:val="70AD47" w:themeColor="accent6"/>
          <w:lang w:val="de-CH"/>
        </w:rPr>
        <w:t>Is het erg dat er dus een specifiek onderscheid onstaat tussen affixes en woorden? Qua aannames</w:t>
      </w:r>
    </w:p>
    <w:p w14:paraId="5D8430CF" w14:textId="77777777" w:rsidR="009C7767" w:rsidRPr="009C7767" w:rsidRDefault="009C7767" w:rsidP="00683BF7">
      <w:pPr>
        <w:tabs>
          <w:tab w:val="left" w:pos="4640"/>
        </w:tabs>
        <w:rPr>
          <w:lang w:val="de-CH"/>
        </w:rPr>
      </w:pPr>
    </w:p>
    <w:p w14:paraId="6E36CE1A" w14:textId="7B310435" w:rsidR="005E5EE5" w:rsidRPr="00887F76" w:rsidRDefault="009C7767" w:rsidP="00683BF7">
      <w:pPr>
        <w:tabs>
          <w:tab w:val="left" w:pos="4640"/>
        </w:tabs>
        <w:rPr>
          <w:color w:val="70AD47" w:themeColor="accent6"/>
          <w:lang w:val="nl-NL"/>
        </w:rPr>
      </w:pPr>
      <w:r w:rsidRPr="00041B3E">
        <w:rPr>
          <w:color w:val="70AD47" w:themeColor="accent6"/>
          <w:lang w:val="de-CH"/>
        </w:rPr>
        <w:t xml:space="preserve">Question: </w:t>
      </w:r>
      <w:r w:rsidR="005E5EE5" w:rsidRPr="00041B3E">
        <w:rPr>
          <w:color w:val="70AD47" w:themeColor="accent6"/>
          <w:lang w:val="de-CH"/>
        </w:rPr>
        <w:t xml:space="preserve">Alle woorden worden gebruikt voor bouwen inhibite matrix, affix niet meenemen? </w:t>
      </w:r>
      <w:r w:rsidR="005E5EE5" w:rsidRPr="00887F76">
        <w:rPr>
          <w:color w:val="70AD47" w:themeColor="accent6"/>
          <w:lang w:val="nl-NL"/>
        </w:rPr>
        <w:t>Dus bvb affix ment</w:t>
      </w:r>
      <w:r w:rsidRPr="00887F76">
        <w:rPr>
          <w:color w:val="70AD47" w:themeColor="accent6"/>
          <w:lang w:val="nl-NL"/>
        </w:rPr>
        <w:t>_</w:t>
      </w:r>
      <w:r w:rsidR="005E5EE5" w:rsidRPr="00887F76">
        <w:rPr>
          <w:color w:val="70AD47" w:themeColor="accent6"/>
          <w:lang w:val="nl-NL"/>
        </w:rPr>
        <w:t xml:space="preserve">, moet dat in competetie staan met het woord </w:t>
      </w:r>
      <w:r w:rsidRPr="00887F76">
        <w:rPr>
          <w:color w:val="70AD47" w:themeColor="accent6"/>
          <w:lang w:val="nl-NL"/>
        </w:rPr>
        <w:t>_</w:t>
      </w:r>
      <w:r w:rsidR="005E5EE5" w:rsidRPr="00887F76">
        <w:rPr>
          <w:color w:val="70AD47" w:themeColor="accent6"/>
          <w:lang w:val="nl-NL"/>
        </w:rPr>
        <w:t>mint</w:t>
      </w:r>
      <w:r w:rsidRPr="00887F76">
        <w:rPr>
          <w:color w:val="70AD47" w:themeColor="accent6"/>
          <w:lang w:val="nl-NL"/>
        </w:rPr>
        <w:t>_</w:t>
      </w:r>
      <w:r w:rsidR="005E5EE5" w:rsidRPr="00887F76">
        <w:rPr>
          <w:color w:val="70AD47" w:themeColor="accent6"/>
          <w:lang w:val="nl-NL"/>
        </w:rPr>
        <w:t>? Of is het een aparte categorie zonder inhibite waardes?</w:t>
      </w:r>
      <w:r w:rsidR="00015A5A" w:rsidRPr="00887F76">
        <w:rPr>
          <w:color w:val="70AD47" w:themeColor="accent6"/>
          <w:lang w:val="nl-NL"/>
        </w:rPr>
        <w:t xml:space="preserve"> OK</w:t>
      </w:r>
    </w:p>
    <w:p w14:paraId="1E4A820A" w14:textId="2B6B749A" w:rsidR="005E5EE5" w:rsidRPr="00887F76" w:rsidRDefault="005E5EE5" w:rsidP="00683BF7">
      <w:pPr>
        <w:tabs>
          <w:tab w:val="left" w:pos="4640"/>
        </w:tabs>
        <w:rPr>
          <w:lang w:val="nl-NL"/>
        </w:rPr>
      </w:pPr>
    </w:p>
    <w:p w14:paraId="54650FE9" w14:textId="10F19759" w:rsidR="005E5EE5" w:rsidRPr="00887F76" w:rsidRDefault="009C7767" w:rsidP="00683BF7">
      <w:pPr>
        <w:tabs>
          <w:tab w:val="left" w:pos="4640"/>
        </w:tabs>
        <w:rPr>
          <w:lang w:val="nl-NL"/>
        </w:rPr>
      </w:pPr>
      <w:r w:rsidRPr="00887F76">
        <w:rPr>
          <w:lang w:val="nl-NL"/>
        </w:rPr>
        <w:t>Comment</w:t>
      </w:r>
      <w:r w:rsidR="005E5EE5" w:rsidRPr="00887F76">
        <w:rPr>
          <w:lang w:val="nl-NL"/>
        </w:rPr>
        <w:t xml:space="preserve">: wanneer je inhibite onafhankelijk maakt van </w:t>
      </w:r>
      <w:proofErr w:type="gramStart"/>
      <w:r w:rsidR="005E5EE5" w:rsidRPr="00887F76">
        <w:rPr>
          <w:lang w:val="nl-NL"/>
        </w:rPr>
        <w:t>word</w:t>
      </w:r>
      <w:proofErr w:type="gramEnd"/>
      <w:r w:rsidR="005E5EE5" w:rsidRPr="00887F76">
        <w:rPr>
          <w:lang w:val="nl-NL"/>
        </w:rPr>
        <w:t xml:space="preserve"> length, herken je feitelijk niets meer, omdat alles inhibite op elkaar uitoefent. BVB ‘we’ inhibibeert ‘weak’, waardoor weak niet herkend wordt als het de target is. </w:t>
      </w:r>
    </w:p>
    <w:p w14:paraId="5E1F8AF8" w14:textId="6C4B7099" w:rsidR="005E5EE5" w:rsidRPr="00887F76" w:rsidRDefault="005E5EE5" w:rsidP="00683BF7">
      <w:pPr>
        <w:tabs>
          <w:tab w:val="left" w:pos="4640"/>
        </w:tabs>
        <w:rPr>
          <w:lang w:val="nl-NL"/>
        </w:rPr>
      </w:pPr>
      <w:r w:rsidRPr="00887F76">
        <w:rPr>
          <w:lang w:val="nl-NL"/>
        </w:rPr>
        <w:t xml:space="preserve">Wat te doen, lengte-criterium </w:t>
      </w:r>
      <w:proofErr w:type="gramStart"/>
      <w:r w:rsidRPr="00887F76">
        <w:rPr>
          <w:lang w:val="nl-NL"/>
        </w:rPr>
        <w:t>terug brengen</w:t>
      </w:r>
      <w:proofErr w:type="gramEnd"/>
      <w:r w:rsidRPr="00887F76">
        <w:rPr>
          <w:lang w:val="nl-NL"/>
        </w:rPr>
        <w:t xml:space="preserve">, of weglaten maar inhibite </w:t>
      </w:r>
      <w:r w:rsidRPr="00887F76">
        <w:rPr>
          <w:highlight w:val="green"/>
          <w:lang w:val="nl-NL"/>
        </w:rPr>
        <w:t>waardes tweaken</w:t>
      </w:r>
      <w:r w:rsidRPr="00887F76">
        <w:rPr>
          <w:lang w:val="nl-NL"/>
        </w:rPr>
        <w:t>?</w:t>
      </w:r>
    </w:p>
    <w:p w14:paraId="252B98FE" w14:textId="13F499FD" w:rsidR="006831CE" w:rsidRPr="00887F76" w:rsidRDefault="006831CE" w:rsidP="00683BF7">
      <w:pPr>
        <w:tabs>
          <w:tab w:val="left" w:pos="4640"/>
        </w:tabs>
        <w:rPr>
          <w:color w:val="70AD47" w:themeColor="accent6"/>
          <w:lang w:val="nl-NL"/>
        </w:rPr>
      </w:pPr>
      <w:r w:rsidRPr="00887F76">
        <w:rPr>
          <w:color w:val="70AD47" w:themeColor="accent6"/>
          <w:lang w:val="nl-NL"/>
        </w:rPr>
        <w:t xml:space="preserve">DONE: word-to-word inhibitie van </w:t>
      </w:r>
      <w:r w:rsidR="00041B3E" w:rsidRPr="00887F76">
        <w:rPr>
          <w:color w:val="70AD47" w:themeColor="accent6"/>
          <w:lang w:val="nl-NL"/>
        </w:rPr>
        <w:t>-</w:t>
      </w:r>
      <w:r w:rsidRPr="00887F76">
        <w:rPr>
          <w:color w:val="70AD47" w:themeColor="accent6"/>
          <w:lang w:val="nl-NL"/>
        </w:rPr>
        <w:t>0.0</w:t>
      </w:r>
      <w:r w:rsidR="00041B3E" w:rsidRPr="00887F76">
        <w:rPr>
          <w:color w:val="70AD47" w:themeColor="accent6"/>
          <w:lang w:val="nl-NL"/>
        </w:rPr>
        <w:t>7 naar -0.005 verschoven (was een van de vorige waardes)</w:t>
      </w:r>
    </w:p>
    <w:p w14:paraId="0F2D3F59" w14:textId="77777777" w:rsidR="009C7767" w:rsidRPr="00887F76" w:rsidRDefault="009C7767" w:rsidP="00683BF7">
      <w:pPr>
        <w:tabs>
          <w:tab w:val="left" w:pos="4640"/>
        </w:tabs>
        <w:rPr>
          <w:color w:val="70AD47" w:themeColor="accent6"/>
          <w:lang w:val="nl-NL"/>
        </w:rPr>
      </w:pPr>
    </w:p>
    <w:p w14:paraId="238D82AE" w14:textId="29C43B74" w:rsidR="009C7767" w:rsidRPr="00041B3E" w:rsidRDefault="009C7767" w:rsidP="009C7767">
      <w:pPr>
        <w:tabs>
          <w:tab w:val="left" w:pos="4640"/>
        </w:tabs>
        <w:rPr>
          <w:color w:val="70AD47" w:themeColor="accent6"/>
          <w:lang w:val="de-CH"/>
        </w:rPr>
      </w:pPr>
      <w:r w:rsidRPr="00A93F3C">
        <w:rPr>
          <w:color w:val="70AD47" w:themeColor="accent6"/>
          <w:lang w:val="de-CH"/>
        </w:rPr>
        <w:t>Comment: In apart</w:t>
      </w:r>
      <w:r w:rsidR="00041B3E" w:rsidRPr="00A93F3C">
        <w:rPr>
          <w:color w:val="70AD47" w:themeColor="accent6"/>
          <w:lang w:val="de-CH"/>
        </w:rPr>
        <w:t>e</w:t>
      </w:r>
      <w:r w:rsidRPr="00A93F3C">
        <w:rPr>
          <w:color w:val="70AD47" w:themeColor="accent6"/>
          <w:lang w:val="de-CH"/>
        </w:rPr>
        <w:t xml:space="preserve"> gevallen is less zowel een affix als een echt woord, met verschillende freq waardes. </w:t>
      </w:r>
      <w:r w:rsidRPr="00041B3E">
        <w:rPr>
          <w:color w:val="70AD47" w:themeColor="accent6"/>
          <w:lang w:val="de-CH"/>
        </w:rPr>
        <w:t>Dus de affixes lijst bij de lexicon doen zorgt misschien voor problemen</w:t>
      </w:r>
    </w:p>
    <w:p w14:paraId="06DB04D0" w14:textId="77777777" w:rsidR="009C7767" w:rsidRPr="00041B3E" w:rsidRDefault="009C7767" w:rsidP="009C7767">
      <w:pPr>
        <w:tabs>
          <w:tab w:val="left" w:pos="4640"/>
        </w:tabs>
        <w:rPr>
          <w:color w:val="70AD47" w:themeColor="accent6"/>
          <w:lang w:val="de-CH"/>
        </w:rPr>
      </w:pPr>
    </w:p>
    <w:p w14:paraId="224A4015" w14:textId="233ABFF4" w:rsidR="009C7767" w:rsidRPr="00041B3E" w:rsidRDefault="009C7767" w:rsidP="009C7767">
      <w:pPr>
        <w:pStyle w:val="ListParagraph"/>
        <w:numPr>
          <w:ilvl w:val="0"/>
          <w:numId w:val="7"/>
        </w:numPr>
        <w:tabs>
          <w:tab w:val="left" w:pos="4640"/>
        </w:tabs>
        <w:rPr>
          <w:color w:val="70AD47" w:themeColor="accent6"/>
          <w:lang w:val="de-CH"/>
        </w:rPr>
      </w:pPr>
      <w:r w:rsidRPr="00041B3E">
        <w:rPr>
          <w:color w:val="70AD47" w:themeColor="accent6"/>
          <w:lang w:val="de-CH"/>
        </w:rPr>
        <w:t>Een optie is om niet tijdens splitsen naar bigrams de _ toe te voegen, maar daarvoor al. Dus de lexicon bevat dan al woorden zoals _hello_ and ity_. Dan heb je _less_ en less_.  Dus dit impliceert dat het lexicon dat een persoon heeft onderscheid maakt tussen die twee versies van less.</w:t>
      </w:r>
    </w:p>
    <w:p w14:paraId="1FE2BA27" w14:textId="49ED4147" w:rsidR="005E22A7" w:rsidRPr="00015A5A" w:rsidRDefault="005E22A7" w:rsidP="005E22A7">
      <w:pPr>
        <w:tabs>
          <w:tab w:val="left" w:pos="4640"/>
        </w:tabs>
        <w:rPr>
          <w:lang w:val="de-CH"/>
        </w:rPr>
      </w:pPr>
    </w:p>
    <w:p w14:paraId="0F28A6FC" w14:textId="77777777" w:rsidR="005E22A7" w:rsidRPr="00041B3E" w:rsidRDefault="005E22A7" w:rsidP="005E22A7">
      <w:pPr>
        <w:tabs>
          <w:tab w:val="left" w:pos="4640"/>
        </w:tabs>
        <w:rPr>
          <w:color w:val="70AD47" w:themeColor="accent6"/>
          <w:lang w:val="de-CH"/>
        </w:rPr>
      </w:pPr>
      <w:r w:rsidRPr="00041B3E">
        <w:rPr>
          <w:color w:val="70AD47" w:themeColor="accent6"/>
          <w:lang w:val="de-CH"/>
        </w:rPr>
        <w:t xml:space="preserve">Nu: affixes worden meegenomen in inhibite, inhibitie is weer afhankelijk van lengte en _less_ en less_ bestaan beiden in het lexicon. </w:t>
      </w:r>
    </w:p>
    <w:p w14:paraId="2DEE213A" w14:textId="6D3049FF" w:rsidR="005E22A7" w:rsidRPr="00041B3E" w:rsidRDefault="00A93F3C" w:rsidP="005E22A7">
      <w:pPr>
        <w:tabs>
          <w:tab w:val="left" w:pos="4640"/>
        </w:tabs>
        <w:rPr>
          <w:color w:val="70AD47" w:themeColor="accent6"/>
          <w:lang w:val="de-CH"/>
        </w:rPr>
      </w:pPr>
      <w:r>
        <w:rPr>
          <w:color w:val="70AD47" w:themeColor="accent6"/>
          <w:lang w:val="de-CH"/>
        </w:rPr>
        <w:t>If</w:t>
      </w:r>
      <w:r w:rsidR="005E22A7" w:rsidRPr="00041B3E">
        <w:rPr>
          <w:color w:val="70AD47" w:themeColor="accent6"/>
          <w:lang w:val="de-CH"/>
        </w:rPr>
        <w:t xml:space="preserve"> ok, dan is het mechanisme van affixes en implementeren van underscores system klaar </w:t>
      </w:r>
    </w:p>
    <w:p w14:paraId="2F11FF23" w14:textId="197C5C13" w:rsidR="005E22A7" w:rsidRPr="00015A5A" w:rsidRDefault="005E22A7" w:rsidP="005E22A7">
      <w:pPr>
        <w:tabs>
          <w:tab w:val="left" w:pos="4640"/>
        </w:tabs>
        <w:rPr>
          <w:lang w:val="de-CH"/>
        </w:rPr>
      </w:pPr>
    </w:p>
    <w:p w14:paraId="52E4FDD9" w14:textId="431DDF10" w:rsidR="005E22A7" w:rsidRPr="00513A08" w:rsidRDefault="005E22A7" w:rsidP="005E22A7">
      <w:pPr>
        <w:tabs>
          <w:tab w:val="left" w:pos="4640"/>
        </w:tabs>
        <w:rPr>
          <w:color w:val="70AD47" w:themeColor="accent6"/>
          <w:lang w:val="de-CH"/>
        </w:rPr>
      </w:pPr>
      <w:r w:rsidRPr="00513A08">
        <w:rPr>
          <w:color w:val="70AD47" w:themeColor="accent6"/>
          <w:lang w:val="de-CH"/>
        </w:rPr>
        <w:t>Volgende stap:</w:t>
      </w:r>
    </w:p>
    <w:p w14:paraId="6C033D8E" w14:textId="71740ACC" w:rsidR="005E22A7" w:rsidRPr="00513A08" w:rsidRDefault="005E22A7" w:rsidP="005E22A7">
      <w:pPr>
        <w:tabs>
          <w:tab w:val="left" w:pos="4640"/>
        </w:tabs>
        <w:rPr>
          <w:color w:val="70AD47" w:themeColor="accent6"/>
          <w:lang w:val="de-CH"/>
        </w:rPr>
      </w:pPr>
      <w:r w:rsidRPr="00513A08">
        <w:rPr>
          <w:color w:val="70AD47" w:themeColor="accent6"/>
          <w:lang w:val="de-CH"/>
        </w:rPr>
        <w:t>Mechanisme bouwen dat affixes herkent en een extra slot openmaakt voor de stam.</w:t>
      </w:r>
    </w:p>
    <w:p w14:paraId="0BCF360A" w14:textId="2758CFE9" w:rsidR="005E22A7" w:rsidRPr="00A93F3C" w:rsidRDefault="005E22A7" w:rsidP="005E22A7">
      <w:pPr>
        <w:tabs>
          <w:tab w:val="left" w:pos="4640"/>
        </w:tabs>
        <w:rPr>
          <w:lang w:val="de-CH"/>
        </w:rPr>
      </w:pPr>
    </w:p>
    <w:p w14:paraId="152CF2EA" w14:textId="70939FAA" w:rsidR="005E22A7" w:rsidRDefault="00041B3E" w:rsidP="005E22A7">
      <w:pPr>
        <w:tabs>
          <w:tab w:val="left" w:pos="4640"/>
        </w:tabs>
        <w:rPr>
          <w:color w:val="70AD47" w:themeColor="accent6"/>
        </w:rPr>
      </w:pPr>
      <w:r w:rsidRPr="00041B3E">
        <w:rPr>
          <w:color w:val="70AD47" w:themeColor="accent6"/>
        </w:rPr>
        <w:t>Affixes veranderen naar suffixes</w:t>
      </w:r>
      <w:r w:rsidR="00FF7C0B">
        <w:rPr>
          <w:color w:val="70AD47" w:themeColor="accent6"/>
        </w:rPr>
        <w:t>. DONE: affixes = suffixes + prefixes, waarbij prefixes nu leeg is</w:t>
      </w:r>
    </w:p>
    <w:p w14:paraId="6A61297A" w14:textId="2C811CBD" w:rsidR="00A93F3C" w:rsidRDefault="00A93F3C" w:rsidP="005E22A7">
      <w:pPr>
        <w:tabs>
          <w:tab w:val="left" w:pos="4640"/>
        </w:tabs>
        <w:rPr>
          <w:color w:val="70AD47" w:themeColor="accent6"/>
        </w:rPr>
      </w:pPr>
    </w:p>
    <w:p w14:paraId="70385C51" w14:textId="3E8D507B" w:rsidR="00A93F3C" w:rsidRPr="00887F76" w:rsidRDefault="00A93F3C" w:rsidP="005E22A7">
      <w:pPr>
        <w:tabs>
          <w:tab w:val="left" w:pos="4640"/>
        </w:tabs>
        <w:rPr>
          <w:color w:val="70AD47" w:themeColor="accent6"/>
          <w:lang w:val="nl-NL"/>
        </w:rPr>
      </w:pPr>
      <w:r w:rsidRPr="00887F76">
        <w:rPr>
          <w:color w:val="70AD47" w:themeColor="accent6"/>
          <w:lang w:val="nl-NL"/>
        </w:rPr>
        <w:t>Logging module gebouwd</w:t>
      </w:r>
    </w:p>
    <w:p w14:paraId="4E555380" w14:textId="3A714704" w:rsidR="00A93F3C" w:rsidRPr="00887F76" w:rsidRDefault="00A93F3C" w:rsidP="005E22A7">
      <w:pPr>
        <w:tabs>
          <w:tab w:val="left" w:pos="4640"/>
        </w:tabs>
        <w:rPr>
          <w:color w:val="70AD47" w:themeColor="accent6"/>
          <w:lang w:val="nl-NL"/>
        </w:rPr>
      </w:pPr>
    </w:p>
    <w:p w14:paraId="26BE456A" w14:textId="77777777" w:rsidR="00A93F3C" w:rsidRPr="00887F76" w:rsidRDefault="00A93F3C" w:rsidP="005E22A7">
      <w:pPr>
        <w:tabs>
          <w:tab w:val="left" w:pos="4640"/>
        </w:tabs>
        <w:rPr>
          <w:color w:val="70AD47" w:themeColor="accent6"/>
          <w:lang w:val="nl-NL"/>
        </w:rPr>
      </w:pPr>
    </w:p>
    <w:p w14:paraId="55BB5828" w14:textId="7F9463C2" w:rsidR="00801A34" w:rsidRPr="00887F76" w:rsidRDefault="00801A34" w:rsidP="005E22A7">
      <w:pPr>
        <w:tabs>
          <w:tab w:val="left" w:pos="4640"/>
        </w:tabs>
        <w:rPr>
          <w:color w:val="70AD47" w:themeColor="accent6"/>
          <w:lang w:val="nl-NL"/>
        </w:rPr>
      </w:pPr>
    </w:p>
    <w:p w14:paraId="7AC3F9F1" w14:textId="6DFA6262" w:rsidR="00801A34" w:rsidRPr="00887F76" w:rsidRDefault="00801A34" w:rsidP="005E22A7">
      <w:pPr>
        <w:tabs>
          <w:tab w:val="left" w:pos="4640"/>
        </w:tabs>
        <w:rPr>
          <w:color w:val="000000" w:themeColor="text1"/>
          <w:lang w:val="nl-NL"/>
        </w:rPr>
      </w:pPr>
      <w:r w:rsidRPr="00887F76">
        <w:rPr>
          <w:color w:val="000000" w:themeColor="text1"/>
          <w:lang w:val="nl-NL"/>
        </w:rPr>
        <w:t>Idee voor pickle inhibitie matrix:</w:t>
      </w:r>
    </w:p>
    <w:p w14:paraId="4E487081" w14:textId="77777777" w:rsidR="00801A34" w:rsidRPr="00801A34" w:rsidRDefault="00801A34" w:rsidP="00801A34">
      <w:pPr>
        <w:tabs>
          <w:tab w:val="left" w:pos="4640"/>
        </w:tabs>
        <w:rPr>
          <w:color w:val="000000" w:themeColor="text1"/>
        </w:rPr>
      </w:pPr>
      <w:r w:rsidRPr="00887F76">
        <w:rPr>
          <w:color w:val="000000" w:themeColor="text1"/>
          <w:lang w:val="nl-NL"/>
        </w:rPr>
        <w:t xml:space="preserve">    </w:t>
      </w:r>
      <w:r w:rsidRPr="00801A34">
        <w:rPr>
          <w:color w:val="000000" w:themeColor="text1"/>
        </w:rPr>
        <w:t xml:space="preserve"># OPTIMIZE: here, implement mechanism to check wether a matrix with specific parameters has already been done. If yes, import, if no, make it and save it.   </w:t>
      </w:r>
    </w:p>
    <w:p w14:paraId="4C10ECF0" w14:textId="77777777" w:rsidR="00801A34" w:rsidRPr="00801A34" w:rsidRDefault="00801A34" w:rsidP="00801A34">
      <w:pPr>
        <w:tabs>
          <w:tab w:val="left" w:pos="4640"/>
        </w:tabs>
        <w:rPr>
          <w:color w:val="000000" w:themeColor="text1"/>
        </w:rPr>
      </w:pPr>
      <w:r w:rsidRPr="00801A34">
        <w:rPr>
          <w:color w:val="000000" w:themeColor="text1"/>
        </w:rPr>
        <w:t xml:space="preserve">    # 1. get parameters. </w:t>
      </w:r>
    </w:p>
    <w:p w14:paraId="405E987E" w14:textId="77777777" w:rsidR="00801A34" w:rsidRPr="00801A34" w:rsidRDefault="00801A34" w:rsidP="00801A34">
      <w:pPr>
        <w:tabs>
          <w:tab w:val="left" w:pos="4640"/>
        </w:tabs>
        <w:rPr>
          <w:color w:val="000000" w:themeColor="text1"/>
        </w:rPr>
      </w:pPr>
      <w:r w:rsidRPr="00801A34">
        <w:rPr>
          <w:color w:val="000000" w:themeColor="text1"/>
        </w:rPr>
        <w:lastRenderedPageBreak/>
        <w:t xml:space="preserve">    # 2. open inhib_matrix_configurations to check whether the previous matrix corresponds to the parameters in this run</w:t>
      </w:r>
    </w:p>
    <w:p w14:paraId="080CE36F" w14:textId="77777777" w:rsidR="00801A34" w:rsidRPr="00801A34" w:rsidRDefault="00801A34" w:rsidP="00801A34">
      <w:pPr>
        <w:tabs>
          <w:tab w:val="left" w:pos="4640"/>
        </w:tabs>
        <w:rPr>
          <w:color w:val="000000" w:themeColor="text1"/>
        </w:rPr>
      </w:pPr>
      <w:r w:rsidRPr="00801A34">
        <w:rPr>
          <w:color w:val="000000" w:themeColor="text1"/>
        </w:rPr>
        <w:t xml:space="preserve">    # 3. open the previous matrix if yes, run code below if no</w:t>
      </w:r>
    </w:p>
    <w:p w14:paraId="08FBF12F" w14:textId="399D48D5" w:rsidR="00801A34" w:rsidRDefault="00801A34" w:rsidP="00801A34">
      <w:pPr>
        <w:tabs>
          <w:tab w:val="left" w:pos="4640"/>
        </w:tabs>
        <w:rPr>
          <w:color w:val="000000" w:themeColor="text1"/>
        </w:rPr>
      </w:pPr>
      <w:r w:rsidRPr="00801A34">
        <w:rPr>
          <w:color w:val="000000" w:themeColor="text1"/>
        </w:rPr>
        <w:t xml:space="preserve">    # 4. save inhib_matrix_configurations with current params</w:t>
      </w:r>
    </w:p>
    <w:p w14:paraId="5689F050" w14:textId="0F9A8A41" w:rsidR="00801A34" w:rsidRDefault="002647C8" w:rsidP="002647C8">
      <w:pPr>
        <w:pStyle w:val="ListParagraph"/>
        <w:numPr>
          <w:ilvl w:val="0"/>
          <w:numId w:val="7"/>
        </w:numPr>
        <w:tabs>
          <w:tab w:val="left" w:pos="4640"/>
        </w:tabs>
        <w:rPr>
          <w:color w:val="000000" w:themeColor="text1"/>
          <w:lang w:val="de-CH"/>
        </w:rPr>
      </w:pPr>
      <w:r w:rsidRPr="002647C8">
        <w:rPr>
          <w:color w:val="000000" w:themeColor="text1"/>
          <w:lang w:val="de-CH"/>
        </w:rPr>
        <w:t xml:space="preserve">Je krijgt dus niet voor elke matrix </w:t>
      </w:r>
      <w:r>
        <w:rPr>
          <w:color w:val="000000" w:themeColor="text1"/>
          <w:lang w:val="de-CH"/>
        </w:rPr>
        <w:t>in het verleden een aparte file, maar al</w:t>
      </w:r>
      <w:r w:rsidR="00B971FC">
        <w:rPr>
          <w:color w:val="000000" w:themeColor="text1"/>
          <w:lang w:val="de-CH"/>
        </w:rPr>
        <w:t>l</w:t>
      </w:r>
      <w:r>
        <w:rPr>
          <w:color w:val="000000" w:themeColor="text1"/>
          <w:lang w:val="de-CH"/>
        </w:rPr>
        <w:t>een de meest recente.</w:t>
      </w:r>
    </w:p>
    <w:p w14:paraId="184766D5" w14:textId="0640A5AA" w:rsidR="00A93F3C" w:rsidRDefault="00A93F3C" w:rsidP="00A93F3C">
      <w:pPr>
        <w:tabs>
          <w:tab w:val="left" w:pos="4640"/>
        </w:tabs>
        <w:ind w:left="360"/>
        <w:rPr>
          <w:color w:val="000000" w:themeColor="text1"/>
          <w:lang w:val="de-CH"/>
        </w:rPr>
      </w:pPr>
    </w:p>
    <w:p w14:paraId="79202BA4" w14:textId="56D8ED25" w:rsidR="00A93F3C" w:rsidRDefault="00A93F3C" w:rsidP="00A93F3C">
      <w:pPr>
        <w:tabs>
          <w:tab w:val="left" w:pos="4640"/>
        </w:tabs>
        <w:ind w:left="360"/>
        <w:rPr>
          <w:color w:val="000000" w:themeColor="text1"/>
        </w:rPr>
      </w:pPr>
      <w:proofErr w:type="gramStart"/>
      <w:r w:rsidRPr="00A93F3C">
        <w:rPr>
          <w:color w:val="000000" w:themeColor="text1"/>
        </w:rPr>
        <w:t>Test :</w:t>
      </w:r>
      <w:proofErr w:type="gramEnd"/>
      <w:r w:rsidRPr="00A93F3C">
        <w:rPr>
          <w:color w:val="000000" w:themeColor="text1"/>
        </w:rPr>
        <w:t xml:space="preserve"> testen met non-</w:t>
      </w:r>
      <w:r>
        <w:rPr>
          <w:color w:val="000000" w:themeColor="text1"/>
        </w:rPr>
        <w:t>words +suffix</w:t>
      </w:r>
      <w:r w:rsidRPr="00A93F3C">
        <w:rPr>
          <w:color w:val="000000" w:themeColor="text1"/>
        </w:rPr>
        <w:t xml:space="preserve">: </w:t>
      </w:r>
      <w:r>
        <w:rPr>
          <w:color w:val="000000" w:themeColor="text1"/>
        </w:rPr>
        <w:t xml:space="preserve">milken </w:t>
      </w:r>
    </w:p>
    <w:p w14:paraId="5B0E8CBE" w14:textId="5B154785" w:rsidR="00B971FC" w:rsidRPr="00887F76" w:rsidRDefault="00B971FC" w:rsidP="00A93F3C">
      <w:pPr>
        <w:tabs>
          <w:tab w:val="left" w:pos="4640"/>
        </w:tabs>
        <w:ind w:left="360"/>
        <w:rPr>
          <w:color w:val="000000" w:themeColor="text1"/>
          <w:lang w:val="nl-NL"/>
        </w:rPr>
      </w:pPr>
      <w:r w:rsidRPr="00B971FC">
        <w:rPr>
          <w:color w:val="000000" w:themeColor="text1"/>
          <w:lang w:val="de-CH"/>
        </w:rPr>
        <w:t xml:space="preserve">Bevindingen: hangt heel erg af van </w:t>
      </w:r>
      <w:r>
        <w:rPr>
          <w:color w:val="000000" w:themeColor="text1"/>
          <w:lang w:val="de-CH"/>
        </w:rPr>
        <w:t xml:space="preserve">inhibitie waardes. Bij hoge waardes worden lange woorden nooit herkend. </w:t>
      </w:r>
      <w:r w:rsidRPr="00887F76">
        <w:rPr>
          <w:color w:val="000000" w:themeColor="text1"/>
          <w:lang w:val="nl-NL"/>
        </w:rPr>
        <w:t xml:space="preserve">Bvb. Importantness. </w:t>
      </w:r>
    </w:p>
    <w:p w14:paraId="5A65AE47" w14:textId="77777777" w:rsidR="00A30D90" w:rsidRPr="00887F76" w:rsidRDefault="00A30D90" w:rsidP="00A93F3C">
      <w:pPr>
        <w:tabs>
          <w:tab w:val="left" w:pos="4640"/>
        </w:tabs>
        <w:ind w:left="360"/>
        <w:rPr>
          <w:color w:val="000000" w:themeColor="text1"/>
          <w:lang w:val="nl-NL"/>
        </w:rPr>
      </w:pPr>
    </w:p>
    <w:p w14:paraId="3505107E" w14:textId="207703C6" w:rsidR="002F417A" w:rsidRPr="00887F76" w:rsidRDefault="002F417A" w:rsidP="00A93F3C">
      <w:pPr>
        <w:tabs>
          <w:tab w:val="left" w:pos="4640"/>
        </w:tabs>
        <w:ind w:left="360"/>
        <w:rPr>
          <w:color w:val="000000" w:themeColor="text1"/>
          <w:lang w:val="nl-NL"/>
        </w:rPr>
      </w:pPr>
      <w:r w:rsidRPr="00887F76">
        <w:rPr>
          <w:color w:val="000000" w:themeColor="text1"/>
          <w:lang w:val="nl-NL"/>
        </w:rPr>
        <w:t xml:space="preserve">Absolutely </w:t>
      </w:r>
      <w:proofErr w:type="gramStart"/>
      <w:r w:rsidRPr="00887F76">
        <w:rPr>
          <w:color w:val="000000" w:themeColor="text1"/>
          <w:lang w:val="nl-NL"/>
        </w:rPr>
        <w:t>word</w:t>
      </w:r>
      <w:proofErr w:type="gramEnd"/>
      <w:r w:rsidRPr="00887F76">
        <w:rPr>
          <w:color w:val="000000" w:themeColor="text1"/>
          <w:lang w:val="nl-NL"/>
        </w:rPr>
        <w:t xml:space="preserve"> herkend, maar niet als de stimulus absolutelyness is</w:t>
      </w:r>
    </w:p>
    <w:p w14:paraId="10D87536" w14:textId="77777777" w:rsidR="00A30D90" w:rsidRPr="00887F76" w:rsidRDefault="00A30D90" w:rsidP="00A93F3C">
      <w:pPr>
        <w:tabs>
          <w:tab w:val="left" w:pos="4640"/>
        </w:tabs>
        <w:ind w:left="360"/>
        <w:rPr>
          <w:color w:val="000000" w:themeColor="text1"/>
          <w:lang w:val="nl-NL"/>
        </w:rPr>
      </w:pPr>
    </w:p>
    <w:p w14:paraId="12F251CC" w14:textId="7FC9A540" w:rsidR="00A14653" w:rsidRPr="00A14653" w:rsidRDefault="00A14653" w:rsidP="00A93F3C">
      <w:pPr>
        <w:tabs>
          <w:tab w:val="left" w:pos="4640"/>
        </w:tabs>
        <w:ind w:left="360"/>
        <w:rPr>
          <w:color w:val="000000" w:themeColor="text1"/>
          <w:lang w:val="de-CH"/>
        </w:rPr>
      </w:pPr>
      <w:r w:rsidRPr="00A14653">
        <w:rPr>
          <w:color w:val="000000" w:themeColor="text1"/>
          <w:lang w:val="de-CH"/>
        </w:rPr>
        <w:t>Zowel absolutely als ness als absolutelyness wordt herkend, maar dan wel met hele lage inhibite waardes: 0.0005 (</w:t>
      </w:r>
      <w:r>
        <w:rPr>
          <w:color w:val="000000" w:themeColor="text1"/>
          <w:lang w:val="de-CH"/>
        </w:rPr>
        <w:t>ipv 0.0165).</w:t>
      </w:r>
    </w:p>
    <w:p w14:paraId="6A5524F5" w14:textId="75D5745E" w:rsidR="00A14653" w:rsidRPr="00887F76" w:rsidRDefault="00494299" w:rsidP="00A14653">
      <w:pPr>
        <w:tabs>
          <w:tab w:val="left" w:pos="4640"/>
        </w:tabs>
        <w:ind w:left="360"/>
        <w:rPr>
          <w:color w:val="000000" w:themeColor="text1"/>
          <w:lang w:val="nl-NL"/>
        </w:rPr>
      </w:pPr>
      <w:r w:rsidRPr="00887F76">
        <w:rPr>
          <w:color w:val="000000" w:themeColor="text1"/>
          <w:lang w:val="nl-NL"/>
        </w:rPr>
        <w:t xml:space="preserve">Y in absolutely wordt pas later herkend. </w:t>
      </w:r>
    </w:p>
    <w:p w14:paraId="721FE17B" w14:textId="35F7950B" w:rsidR="0020743E" w:rsidRPr="00887F76" w:rsidRDefault="0020743E" w:rsidP="00A93F3C">
      <w:pPr>
        <w:tabs>
          <w:tab w:val="left" w:pos="4640"/>
        </w:tabs>
        <w:ind w:left="360"/>
        <w:rPr>
          <w:color w:val="000000" w:themeColor="text1"/>
          <w:lang w:val="nl-NL"/>
        </w:rPr>
      </w:pPr>
      <w:r w:rsidRPr="00887F76">
        <w:rPr>
          <w:color w:val="000000" w:themeColor="text1"/>
          <w:lang w:val="nl-NL"/>
        </w:rPr>
        <w:t xml:space="preserve">Interestingly: interesting wordt pas herkend als inhibite echt heel laag staat. Ly_ wordt niet herkend. </w:t>
      </w:r>
    </w:p>
    <w:p w14:paraId="761D8C74" w14:textId="66A22697" w:rsidR="00F4673F" w:rsidRPr="00887F76" w:rsidRDefault="00F4673F" w:rsidP="00A93F3C">
      <w:pPr>
        <w:tabs>
          <w:tab w:val="left" w:pos="4640"/>
        </w:tabs>
        <w:ind w:left="360"/>
        <w:rPr>
          <w:color w:val="000000" w:themeColor="text1"/>
          <w:lang w:val="nl-NL"/>
        </w:rPr>
      </w:pPr>
    </w:p>
    <w:p w14:paraId="75AF50C9" w14:textId="666E9F10" w:rsidR="00F4673F" w:rsidRPr="00887F76" w:rsidRDefault="00F4673F" w:rsidP="00A93F3C">
      <w:pPr>
        <w:tabs>
          <w:tab w:val="left" w:pos="4640"/>
        </w:tabs>
        <w:ind w:left="360"/>
        <w:rPr>
          <w:color w:val="FF0000"/>
          <w:lang w:val="nl-NL"/>
        </w:rPr>
      </w:pPr>
      <w:r w:rsidRPr="00887F76">
        <w:rPr>
          <w:color w:val="FF0000"/>
          <w:lang w:val="nl-NL"/>
        </w:rPr>
        <w:t xml:space="preserve">NOTE: wanneer een woord niet in de </w:t>
      </w:r>
      <w:r w:rsidR="00BE4FD1" w:rsidRPr="00887F76">
        <w:rPr>
          <w:color w:val="FF0000"/>
          <w:lang w:val="nl-NL"/>
        </w:rPr>
        <w:t xml:space="preserve">200 most frequent </w:t>
      </w:r>
      <w:r w:rsidRPr="00887F76">
        <w:rPr>
          <w:color w:val="FF0000"/>
          <w:lang w:val="nl-NL"/>
        </w:rPr>
        <w:t xml:space="preserve">is, dan krijgt hij een freq van 0. Hoe beinvloedt dit de </w:t>
      </w:r>
      <w:r w:rsidR="00BE7F3F" w:rsidRPr="00887F76">
        <w:rPr>
          <w:color w:val="FF0000"/>
          <w:lang w:val="nl-NL"/>
        </w:rPr>
        <w:t>herkenning?</w:t>
      </w:r>
      <w:r w:rsidR="00BE4FD1" w:rsidRPr="00887F76">
        <w:rPr>
          <w:color w:val="FF0000"/>
          <w:lang w:val="nl-NL"/>
        </w:rPr>
        <w:t xml:space="preserve"> </w:t>
      </w:r>
    </w:p>
    <w:p w14:paraId="085959BF" w14:textId="66D4AF34" w:rsidR="00610970" w:rsidRPr="00887F76" w:rsidRDefault="00610970" w:rsidP="00A93F3C">
      <w:pPr>
        <w:tabs>
          <w:tab w:val="left" w:pos="4640"/>
        </w:tabs>
        <w:ind w:left="360"/>
        <w:rPr>
          <w:color w:val="000000" w:themeColor="text1"/>
          <w:lang w:val="nl-NL"/>
        </w:rPr>
      </w:pPr>
    </w:p>
    <w:p w14:paraId="08524E49" w14:textId="2286E342" w:rsidR="00610970" w:rsidRPr="00887F76" w:rsidRDefault="00610970" w:rsidP="00A93F3C">
      <w:pPr>
        <w:tabs>
          <w:tab w:val="left" w:pos="4640"/>
        </w:tabs>
        <w:ind w:left="360"/>
        <w:rPr>
          <w:color w:val="000000" w:themeColor="text1"/>
          <w:lang w:val="nl-NL"/>
        </w:rPr>
      </w:pPr>
      <w:r w:rsidRPr="00887F76">
        <w:rPr>
          <w:color w:val="000000" w:themeColor="text1"/>
          <w:lang w:val="nl-NL"/>
        </w:rPr>
        <w:t>TODO: How to stabilize inhibition waardes? Via optimize functies van de code?</w:t>
      </w:r>
    </w:p>
    <w:p w14:paraId="561B07B8" w14:textId="6603F32F" w:rsidR="00610970" w:rsidRPr="00887F76" w:rsidRDefault="00610970" w:rsidP="00A30D90">
      <w:pPr>
        <w:tabs>
          <w:tab w:val="left" w:pos="4640"/>
        </w:tabs>
        <w:rPr>
          <w:color w:val="000000" w:themeColor="text1"/>
          <w:lang w:val="nl-NL"/>
        </w:rPr>
      </w:pPr>
    </w:p>
    <w:p w14:paraId="40954E02" w14:textId="3B304ACE" w:rsidR="00610970" w:rsidRPr="00887F76" w:rsidRDefault="00610970" w:rsidP="00A93F3C">
      <w:pPr>
        <w:tabs>
          <w:tab w:val="left" w:pos="4640"/>
        </w:tabs>
        <w:ind w:left="360"/>
        <w:rPr>
          <w:color w:val="000000" w:themeColor="text1"/>
          <w:lang w:val="nl-NL"/>
        </w:rPr>
      </w:pPr>
      <w:r>
        <w:rPr>
          <w:color w:val="000000" w:themeColor="text1"/>
        </w:rPr>
        <w:t xml:space="preserve">TODO: Beyersmann 1: do experiment with truly-suffixed, pseudo-suffixed and non-suffixed words. </w:t>
      </w:r>
      <w:r w:rsidRPr="00887F76">
        <w:rPr>
          <w:color w:val="000000" w:themeColor="text1"/>
          <w:lang w:val="nl-NL"/>
        </w:rPr>
        <w:t>Plot results with Notebook</w:t>
      </w:r>
    </w:p>
    <w:p w14:paraId="46B286D2" w14:textId="49EAF2CA" w:rsidR="00610970" w:rsidRPr="00887F76" w:rsidRDefault="00610970" w:rsidP="00A93F3C">
      <w:pPr>
        <w:tabs>
          <w:tab w:val="left" w:pos="4640"/>
        </w:tabs>
        <w:ind w:left="360"/>
        <w:rPr>
          <w:color w:val="000000" w:themeColor="text1"/>
          <w:lang w:val="nl-NL"/>
        </w:rPr>
      </w:pPr>
    </w:p>
    <w:p w14:paraId="0D94C713" w14:textId="48904AC8" w:rsidR="00610970" w:rsidRPr="00887F76" w:rsidRDefault="00610970" w:rsidP="00610970">
      <w:pPr>
        <w:tabs>
          <w:tab w:val="left" w:pos="4640"/>
        </w:tabs>
        <w:ind w:left="360"/>
        <w:rPr>
          <w:color w:val="000000" w:themeColor="text1"/>
          <w:lang w:val="nl-NL"/>
        </w:rPr>
      </w:pPr>
      <w:r w:rsidRPr="00887F76">
        <w:rPr>
          <w:color w:val="000000" w:themeColor="text1"/>
          <w:lang w:val="nl-NL"/>
        </w:rPr>
        <w:t xml:space="preserve">Beyersman 2: verschil in affix herkenning tussen duits en frans. </w:t>
      </w:r>
    </w:p>
    <w:p w14:paraId="1FA5ED7C" w14:textId="184E3D23" w:rsidR="00610970" w:rsidRPr="00887F76" w:rsidRDefault="00610970" w:rsidP="00610970">
      <w:pPr>
        <w:tabs>
          <w:tab w:val="left" w:pos="4640"/>
        </w:tabs>
        <w:ind w:left="360"/>
        <w:rPr>
          <w:color w:val="000000" w:themeColor="text1"/>
          <w:lang w:val="nl-NL"/>
        </w:rPr>
      </w:pPr>
      <w:r w:rsidRPr="00887F76">
        <w:rPr>
          <w:color w:val="000000" w:themeColor="text1"/>
          <w:lang w:val="nl-NL"/>
        </w:rPr>
        <w:t>TODO: affix frequency lijst vinden, voor frans en duits.</w:t>
      </w:r>
    </w:p>
    <w:p w14:paraId="4196EBF2" w14:textId="77777777" w:rsidR="00A10464" w:rsidRPr="00887F76" w:rsidRDefault="00A10464" w:rsidP="00A10464">
      <w:pPr>
        <w:tabs>
          <w:tab w:val="left" w:pos="4640"/>
        </w:tabs>
        <w:rPr>
          <w:color w:val="000000" w:themeColor="text1"/>
          <w:lang w:val="nl-NL"/>
        </w:rPr>
      </w:pPr>
    </w:p>
    <w:p w14:paraId="55E6714A" w14:textId="65655C67" w:rsidR="00A10464" w:rsidRPr="00887F76" w:rsidRDefault="00A10464" w:rsidP="00A10464">
      <w:pPr>
        <w:tabs>
          <w:tab w:val="left" w:pos="4640"/>
        </w:tabs>
        <w:ind w:left="360"/>
        <w:rPr>
          <w:color w:val="000000" w:themeColor="text1"/>
          <w:lang w:val="nl-NL"/>
        </w:rPr>
      </w:pPr>
      <w:r w:rsidRPr="00887F76">
        <w:rPr>
          <w:color w:val="000000" w:themeColor="text1"/>
          <w:lang w:val="nl-NL"/>
        </w:rPr>
        <w:t xml:space="preserve">Check inhibitie matrix: Alles ok </w:t>
      </w:r>
    </w:p>
    <w:p w14:paraId="7C96C3F1" w14:textId="704C99A2" w:rsidR="00F664F2" w:rsidRPr="00887F76" w:rsidRDefault="00F664F2" w:rsidP="00A10464">
      <w:pPr>
        <w:tabs>
          <w:tab w:val="left" w:pos="4640"/>
        </w:tabs>
        <w:ind w:left="360"/>
        <w:rPr>
          <w:color w:val="000000" w:themeColor="text1"/>
          <w:lang w:val="nl-NL"/>
        </w:rPr>
      </w:pPr>
      <w:r w:rsidRPr="00887F76">
        <w:rPr>
          <w:color w:val="000000" w:themeColor="text1"/>
          <w:lang w:val="nl-NL"/>
        </w:rPr>
        <w:t>Alle negatieve waardes van inhibitie matrix?</w:t>
      </w:r>
    </w:p>
    <w:p w14:paraId="58A1DC83" w14:textId="54957178" w:rsidR="00565401" w:rsidRPr="00887F76" w:rsidRDefault="00565401" w:rsidP="00A10464">
      <w:pPr>
        <w:tabs>
          <w:tab w:val="left" w:pos="4640"/>
        </w:tabs>
        <w:rPr>
          <w:color w:val="000000" w:themeColor="text1"/>
          <w:lang w:val="nl-NL"/>
        </w:rPr>
      </w:pPr>
    </w:p>
    <w:p w14:paraId="351D9194" w14:textId="41ADE0E7" w:rsidR="00565401" w:rsidRPr="00887F76" w:rsidRDefault="00565401" w:rsidP="00610970">
      <w:pPr>
        <w:tabs>
          <w:tab w:val="left" w:pos="4640"/>
        </w:tabs>
        <w:ind w:left="360"/>
        <w:rPr>
          <w:color w:val="000000" w:themeColor="text1"/>
          <w:lang w:val="nl-NL"/>
        </w:rPr>
      </w:pPr>
      <w:r w:rsidRPr="00887F76">
        <w:rPr>
          <w:color w:val="000000" w:themeColor="text1"/>
          <w:lang w:val="nl-NL"/>
        </w:rPr>
        <w:t xml:space="preserve">Theorie: CORNER en HIGHER primen beide hun stem. </w:t>
      </w:r>
      <w:r w:rsidRPr="00565401">
        <w:rPr>
          <w:color w:val="000000" w:themeColor="text1"/>
        </w:rPr>
        <w:t>Maar, CASHEW primet CASH niet</w:t>
      </w:r>
      <w:r>
        <w:rPr>
          <w:color w:val="000000" w:themeColor="text1"/>
        </w:rPr>
        <w:t xml:space="preserve">! </w:t>
      </w:r>
      <w:r w:rsidRPr="00887F76">
        <w:rPr>
          <w:color w:val="000000" w:themeColor="text1"/>
          <w:lang w:val="nl-NL"/>
        </w:rPr>
        <w:t>Dus alhoewel CASHEW de bigrams van CASH activeren, zorgt de</w:t>
      </w:r>
      <w:r w:rsidR="005A415E" w:rsidRPr="00887F76">
        <w:rPr>
          <w:color w:val="000000" w:themeColor="text1"/>
          <w:lang w:val="nl-NL"/>
        </w:rPr>
        <w:t xml:space="preserve"> inter-</w:t>
      </w:r>
      <w:proofErr w:type="gramStart"/>
      <w:r w:rsidR="005A415E" w:rsidRPr="00887F76">
        <w:rPr>
          <w:color w:val="000000" w:themeColor="text1"/>
          <w:lang w:val="nl-NL"/>
        </w:rPr>
        <w:t>word</w:t>
      </w:r>
      <w:proofErr w:type="gramEnd"/>
      <w:r w:rsidRPr="00887F76">
        <w:rPr>
          <w:color w:val="000000" w:themeColor="text1"/>
          <w:lang w:val="nl-NL"/>
        </w:rPr>
        <w:t xml:space="preserve"> inhibite ervoor dat CASH dan weer precies zoveel geinhibeerd wordt. </w:t>
      </w:r>
    </w:p>
    <w:p w14:paraId="559CE9FA" w14:textId="2D460FE9" w:rsidR="005A415E" w:rsidRPr="005A415E" w:rsidRDefault="00565401" w:rsidP="00610970">
      <w:pPr>
        <w:tabs>
          <w:tab w:val="left" w:pos="4640"/>
        </w:tabs>
        <w:ind w:left="360"/>
        <w:rPr>
          <w:color w:val="000000" w:themeColor="text1"/>
          <w:lang w:val="de-CH"/>
        </w:rPr>
      </w:pPr>
      <w:r w:rsidRPr="00887F76">
        <w:rPr>
          <w:color w:val="000000" w:themeColor="text1"/>
          <w:lang w:val="nl-NL"/>
        </w:rPr>
        <w:t xml:space="preserve">Maar hoe leg je dan de priming van CORNER EN HIGHER uit? Er is iets van een higher order process dat discrimineert tussen real-suffix en non-suffix, </w:t>
      </w:r>
      <w:r w:rsidR="005A415E" w:rsidRPr="00887F76">
        <w:rPr>
          <w:color w:val="000000" w:themeColor="text1"/>
          <w:lang w:val="nl-NL"/>
        </w:rPr>
        <w:t xml:space="preserve">dat de stem primet. </w:t>
      </w:r>
      <w:r w:rsidR="005A415E" w:rsidRPr="005A415E">
        <w:rPr>
          <w:color w:val="000000" w:themeColor="text1"/>
          <w:lang w:val="de-CH"/>
        </w:rPr>
        <w:t>Hoe kan het system ingebouwd in OB1 wel voor priming d</w:t>
      </w:r>
      <w:r w:rsidR="005A415E">
        <w:rPr>
          <w:color w:val="000000" w:themeColor="text1"/>
          <w:lang w:val="de-CH"/>
        </w:rPr>
        <w:t xml:space="preserve">aar </w:t>
      </w:r>
      <w:proofErr w:type="gramStart"/>
      <w:r w:rsidR="005A415E">
        <w:rPr>
          <w:color w:val="000000" w:themeColor="text1"/>
          <w:lang w:val="de-CH"/>
        </w:rPr>
        <w:t>zorgen ?</w:t>
      </w:r>
      <w:proofErr w:type="gramEnd"/>
      <w:r w:rsidR="005A415E">
        <w:rPr>
          <w:color w:val="000000" w:themeColor="text1"/>
          <w:lang w:val="de-CH"/>
        </w:rPr>
        <w:t xml:space="preserve"> Woorden zijn nog niet gesplit tijdens prime, dus die extra module heeft geen effect. </w:t>
      </w:r>
    </w:p>
    <w:p w14:paraId="042EE74F" w14:textId="619AC2C6" w:rsidR="00565401" w:rsidRDefault="00565401" w:rsidP="00610970">
      <w:pPr>
        <w:tabs>
          <w:tab w:val="left" w:pos="4640"/>
        </w:tabs>
        <w:ind w:left="360"/>
        <w:rPr>
          <w:color w:val="000000" w:themeColor="text1"/>
          <w:lang w:val="de-CH"/>
        </w:rPr>
      </w:pPr>
      <w:r w:rsidRPr="005A415E">
        <w:rPr>
          <w:color w:val="000000" w:themeColor="text1"/>
          <w:lang w:val="de-CH"/>
        </w:rPr>
        <w:t>Aangezien er in het geval van CORNER en HIGHER splitting plaatsvindt van stem en suffix, zoek je specifiek voor het woord</w:t>
      </w:r>
    </w:p>
    <w:p w14:paraId="092EFEE0" w14:textId="6AF47BCA" w:rsidR="00C96EAE" w:rsidRDefault="00C96EAE" w:rsidP="00610970">
      <w:pPr>
        <w:tabs>
          <w:tab w:val="left" w:pos="4640"/>
        </w:tabs>
        <w:ind w:left="360"/>
        <w:rPr>
          <w:color w:val="000000" w:themeColor="text1"/>
          <w:lang w:val="de-CH"/>
        </w:rPr>
      </w:pPr>
    </w:p>
    <w:p w14:paraId="403DD8DD" w14:textId="46664C89" w:rsidR="00C96EAE" w:rsidRDefault="004F63DD" w:rsidP="00610970">
      <w:pPr>
        <w:tabs>
          <w:tab w:val="left" w:pos="4640"/>
        </w:tabs>
        <w:ind w:left="360"/>
        <w:rPr>
          <w:color w:val="000000" w:themeColor="text1"/>
          <w:lang w:val="de-CH"/>
        </w:rPr>
      </w:pPr>
      <w:r>
        <w:rPr>
          <w:color w:val="000000" w:themeColor="text1"/>
          <w:lang w:val="de-CH"/>
        </w:rPr>
        <w:t xml:space="preserve">-literatuur toont aan dat woord herkenning zo ongeveer 500ms duurt. </w:t>
      </w:r>
      <w:r w:rsidR="00BF0F40">
        <w:rPr>
          <w:color w:val="000000" w:themeColor="text1"/>
          <w:lang w:val="de-CH"/>
        </w:rPr>
        <w:t>Dus niet per se te snel, misschien juist te snel?</w:t>
      </w:r>
    </w:p>
    <w:p w14:paraId="6195EF33" w14:textId="500672C9" w:rsidR="009A1830" w:rsidRDefault="009A1830" w:rsidP="00610970">
      <w:pPr>
        <w:tabs>
          <w:tab w:val="left" w:pos="4640"/>
        </w:tabs>
        <w:ind w:left="360"/>
        <w:rPr>
          <w:color w:val="000000" w:themeColor="text1"/>
          <w:lang w:val="de-CH"/>
        </w:rPr>
      </w:pPr>
    </w:p>
    <w:p w14:paraId="226E5B25" w14:textId="20B29E26" w:rsidR="009A1830" w:rsidRDefault="009A1830" w:rsidP="00610970">
      <w:pPr>
        <w:tabs>
          <w:tab w:val="left" w:pos="4640"/>
        </w:tabs>
        <w:ind w:left="360"/>
        <w:rPr>
          <w:color w:val="000000" w:themeColor="text1"/>
          <w:lang w:val="de-CH"/>
        </w:rPr>
      </w:pPr>
      <w:r>
        <w:rPr>
          <w:color w:val="000000" w:themeColor="text1"/>
          <w:lang w:val="de-CH"/>
        </w:rPr>
        <w:t>-max bigram verschil aanpassen</w:t>
      </w:r>
    </w:p>
    <w:p w14:paraId="7F69DE62" w14:textId="77777777" w:rsidR="0054544C" w:rsidRDefault="0054544C" w:rsidP="00610970">
      <w:pPr>
        <w:tabs>
          <w:tab w:val="left" w:pos="4640"/>
        </w:tabs>
        <w:ind w:left="360"/>
        <w:rPr>
          <w:color w:val="000000" w:themeColor="text1"/>
          <w:lang w:val="de-CH"/>
        </w:rPr>
      </w:pPr>
    </w:p>
    <w:p w14:paraId="0B5C8C93" w14:textId="77777777" w:rsidR="00866AD0" w:rsidRDefault="00866AD0" w:rsidP="00866AD0">
      <w:pPr>
        <w:tabs>
          <w:tab w:val="left" w:pos="4640"/>
        </w:tabs>
        <w:rPr>
          <w:color w:val="000000" w:themeColor="text1"/>
          <w:lang w:val="de-CH"/>
        </w:rPr>
      </w:pPr>
    </w:p>
    <w:p w14:paraId="46F054A7" w14:textId="19D441A3" w:rsidR="00145CE5" w:rsidRDefault="00145CE5" w:rsidP="00610970">
      <w:pPr>
        <w:tabs>
          <w:tab w:val="left" w:pos="4640"/>
        </w:tabs>
        <w:ind w:left="360"/>
        <w:rPr>
          <w:color w:val="000000" w:themeColor="text1"/>
          <w:lang w:val="de-CH"/>
        </w:rPr>
      </w:pPr>
      <w:r w:rsidRPr="00145CE5">
        <w:rPr>
          <w:color w:val="000000" w:themeColor="text1"/>
          <w:lang w:val="de-CH"/>
        </w:rPr>
        <w:t>max_threshold</w:t>
      </w:r>
      <w:r>
        <w:rPr>
          <w:color w:val="000000" w:themeColor="text1"/>
          <w:lang w:val="de-CH"/>
        </w:rPr>
        <w:t xml:space="preserve"> kann ook naar beneden</w:t>
      </w:r>
    </w:p>
    <w:p w14:paraId="39DFC111" w14:textId="7889AC9B" w:rsidR="009A1830" w:rsidRDefault="009A1830" w:rsidP="00610970">
      <w:pPr>
        <w:tabs>
          <w:tab w:val="left" w:pos="4640"/>
        </w:tabs>
        <w:ind w:left="360"/>
        <w:rPr>
          <w:color w:val="000000" w:themeColor="text1"/>
          <w:lang w:val="de-CH"/>
        </w:rPr>
      </w:pPr>
    </w:p>
    <w:p w14:paraId="5668AAFE" w14:textId="103DCF7C" w:rsidR="009A1830" w:rsidRPr="00AD5C4E" w:rsidRDefault="00866AD0" w:rsidP="0054544C">
      <w:pPr>
        <w:tabs>
          <w:tab w:val="left" w:pos="4640"/>
        </w:tabs>
        <w:ind w:left="360"/>
        <w:rPr>
          <w:color w:val="000000" w:themeColor="text1"/>
          <w:lang w:val="de-CH"/>
        </w:rPr>
      </w:pPr>
      <w:r w:rsidRPr="0054544C">
        <w:rPr>
          <w:color w:val="000000" w:themeColor="text1"/>
          <w:lang w:val="de-CH"/>
        </w:rPr>
        <w:t>_</w:t>
      </w:r>
      <w:r w:rsidR="0054544C" w:rsidRPr="0054544C">
        <w:rPr>
          <w:color w:val="000000" w:themeColor="text1"/>
          <w:lang w:val="de-CH"/>
        </w:rPr>
        <w:t xml:space="preserve">Inhibitie resultaten: meest robuust bij een middelhoge activatie en lage inhibitie. Bij higere excitatie, te veel random woorden. Bij hogere inhibitie, </w:t>
      </w:r>
      <w:r w:rsidR="0054544C">
        <w:rPr>
          <w:color w:val="000000" w:themeColor="text1"/>
          <w:lang w:val="de-CH"/>
        </w:rPr>
        <w:t>geen lange woorden meer herkend. Als je de balans in stand houdt kann je zowel exciatie en inhibitie naar b</w:t>
      </w:r>
      <w:r w:rsidR="001D41EE">
        <w:rPr>
          <w:color w:val="000000" w:themeColor="text1"/>
          <w:lang w:val="de-CH"/>
        </w:rPr>
        <w:t>o</w:t>
      </w:r>
      <w:r w:rsidR="0054544C">
        <w:rPr>
          <w:color w:val="000000" w:themeColor="text1"/>
          <w:lang w:val="de-CH"/>
        </w:rPr>
        <w:t xml:space="preserve">ven doen. </w:t>
      </w:r>
      <w:r w:rsidR="0054544C" w:rsidRPr="0054544C">
        <w:rPr>
          <w:color w:val="000000" w:themeColor="text1"/>
          <w:lang w:val="de-CH"/>
        </w:rPr>
        <w:t xml:space="preserve">Dezelfde woorden worden dan herkend, maar sneller. </w:t>
      </w:r>
      <w:r w:rsidR="0054544C" w:rsidRPr="00AD5C4E">
        <w:rPr>
          <w:color w:val="000000" w:themeColor="text1"/>
          <w:lang w:val="de-CH"/>
        </w:rPr>
        <w:t>Bij fixe inhibitie en excitatie heeft bigram-to-word inhibite als effect dat minder random woorden boven de threshold.</w:t>
      </w:r>
    </w:p>
    <w:p w14:paraId="4FA737C8" w14:textId="4A573916" w:rsidR="0054544C" w:rsidRDefault="0054544C" w:rsidP="0054544C">
      <w:pPr>
        <w:pStyle w:val="ListParagraph"/>
        <w:numPr>
          <w:ilvl w:val="0"/>
          <w:numId w:val="7"/>
        </w:numPr>
        <w:tabs>
          <w:tab w:val="left" w:pos="4640"/>
        </w:tabs>
        <w:rPr>
          <w:color w:val="000000" w:themeColor="text1"/>
        </w:rPr>
      </w:pPr>
      <w:r>
        <w:rPr>
          <w:color w:val="000000" w:themeColor="text1"/>
        </w:rPr>
        <w:t xml:space="preserve">Stabiele resultaten bij excitatie = </w:t>
      </w:r>
      <w:r w:rsidR="0075431E">
        <w:rPr>
          <w:color w:val="000000" w:themeColor="text1"/>
        </w:rPr>
        <w:t>2.</w:t>
      </w:r>
      <w:r w:rsidR="00B936C1">
        <w:rPr>
          <w:color w:val="000000" w:themeColor="text1"/>
        </w:rPr>
        <w:t>8</w:t>
      </w:r>
      <w:r>
        <w:rPr>
          <w:color w:val="000000" w:themeColor="text1"/>
        </w:rPr>
        <w:t>, word2word_inhib= 0.000</w:t>
      </w:r>
      <w:r w:rsidR="0075431E">
        <w:rPr>
          <w:color w:val="000000" w:themeColor="text1"/>
        </w:rPr>
        <w:t>6</w:t>
      </w:r>
      <w:r>
        <w:rPr>
          <w:color w:val="000000" w:themeColor="text1"/>
        </w:rPr>
        <w:t>, bigram2word_inhib= -0.1</w:t>
      </w:r>
      <w:r w:rsidR="0075431E">
        <w:rPr>
          <w:color w:val="000000" w:themeColor="text1"/>
        </w:rPr>
        <w:t>4</w:t>
      </w:r>
    </w:p>
    <w:p w14:paraId="0F35D165" w14:textId="4257C375" w:rsidR="00B15E2E" w:rsidRDefault="00B15E2E" w:rsidP="00B15E2E">
      <w:pPr>
        <w:tabs>
          <w:tab w:val="left" w:pos="4640"/>
        </w:tabs>
        <w:rPr>
          <w:color w:val="000000" w:themeColor="text1"/>
        </w:rPr>
      </w:pPr>
    </w:p>
    <w:p w14:paraId="3BF22975" w14:textId="56025D03" w:rsidR="00B15E2E" w:rsidRPr="00887F76" w:rsidRDefault="00B15E2E" w:rsidP="00B15E2E">
      <w:pPr>
        <w:tabs>
          <w:tab w:val="left" w:pos="4640"/>
        </w:tabs>
        <w:rPr>
          <w:color w:val="000000" w:themeColor="text1"/>
          <w:lang w:val="nl-NL"/>
        </w:rPr>
      </w:pPr>
      <w:r w:rsidRPr="00887F76">
        <w:rPr>
          <w:color w:val="000000" w:themeColor="text1"/>
          <w:lang w:val="nl-NL"/>
        </w:rPr>
        <w:t>Bij excitatie = 6, bigram2word_inhib= -0.05 en word2word_inhib= 0.008, worden affixes vrij consistent in de eerste 2 cycli herkend. Maar, is wel vrij instabiel: absolutelyness en importantness worden net wel of net niet herkend (nooit, zelfs niet met 30 seconden stimulus)</w:t>
      </w:r>
      <w:proofErr w:type="gramStart"/>
      <w:r w:rsidRPr="00887F76">
        <w:rPr>
          <w:color w:val="000000" w:themeColor="text1"/>
          <w:lang w:val="nl-NL"/>
        </w:rPr>
        <w:t>. ,</w:t>
      </w:r>
      <w:proofErr w:type="gramEnd"/>
      <w:r w:rsidRPr="00887F76">
        <w:rPr>
          <w:color w:val="000000" w:themeColor="text1"/>
          <w:lang w:val="nl-NL"/>
        </w:rPr>
        <w:t xml:space="preserve"> al is het woord toegevoegd bij de lexicon. Daarbij worden heel veel andere woorden ook actief.</w:t>
      </w:r>
    </w:p>
    <w:p w14:paraId="33B729C0" w14:textId="7951BBA1" w:rsidR="00B15E2E" w:rsidRPr="00887F76" w:rsidRDefault="00B15E2E" w:rsidP="00B15E2E">
      <w:pPr>
        <w:tabs>
          <w:tab w:val="left" w:pos="4640"/>
        </w:tabs>
        <w:rPr>
          <w:color w:val="000000" w:themeColor="text1"/>
          <w:lang w:val="nl-NL"/>
        </w:rPr>
      </w:pPr>
      <w:r w:rsidRPr="00887F76">
        <w:rPr>
          <w:color w:val="000000" w:themeColor="text1"/>
          <w:lang w:val="nl-NL"/>
        </w:rPr>
        <w:t>(</w:t>
      </w:r>
      <w:proofErr w:type="gramStart"/>
      <w:r w:rsidRPr="00887F76">
        <w:rPr>
          <w:color w:val="000000" w:themeColor="text1"/>
          <w:lang w:val="nl-NL"/>
        </w:rPr>
        <w:t>importantness</w:t>
      </w:r>
      <w:proofErr w:type="gramEnd"/>
      <w:r w:rsidRPr="00887F76">
        <w:rPr>
          <w:color w:val="000000" w:themeColor="text1"/>
          <w:lang w:val="nl-NL"/>
        </w:rPr>
        <w:t xml:space="preserve"> en absolutelyness hadden eerst een freq van 0, nu minimum van dict).</w:t>
      </w:r>
    </w:p>
    <w:p w14:paraId="4F97FDEF" w14:textId="6CC7FE04" w:rsidR="00B15E2E" w:rsidRPr="00887F76" w:rsidRDefault="00B15E2E" w:rsidP="00B15E2E">
      <w:pPr>
        <w:tabs>
          <w:tab w:val="left" w:pos="4640"/>
        </w:tabs>
        <w:rPr>
          <w:color w:val="000000" w:themeColor="text1"/>
          <w:lang w:val="nl-NL"/>
        </w:rPr>
      </w:pPr>
      <w:r w:rsidRPr="00887F76">
        <w:rPr>
          <w:color w:val="000000" w:themeColor="text1"/>
          <w:lang w:val="nl-NL"/>
        </w:rPr>
        <w:t>Notebook werkt weer</w:t>
      </w:r>
      <w:r w:rsidR="001D41EE" w:rsidRPr="00887F76">
        <w:rPr>
          <w:color w:val="000000" w:themeColor="text1"/>
          <w:lang w:val="nl-NL"/>
        </w:rPr>
        <w:t>!</w:t>
      </w:r>
    </w:p>
    <w:p w14:paraId="4F68C069" w14:textId="00AA57C9" w:rsidR="001D41EE" w:rsidRPr="00887F76" w:rsidRDefault="001D41EE" w:rsidP="00B15E2E">
      <w:pPr>
        <w:tabs>
          <w:tab w:val="left" w:pos="4640"/>
        </w:tabs>
        <w:rPr>
          <w:color w:val="000000" w:themeColor="text1"/>
          <w:lang w:val="nl-NL"/>
        </w:rPr>
      </w:pPr>
    </w:p>
    <w:p w14:paraId="21F6731E" w14:textId="6D77C897" w:rsidR="001D41EE" w:rsidRDefault="001D41EE" w:rsidP="00B15E2E">
      <w:pPr>
        <w:tabs>
          <w:tab w:val="left" w:pos="4640"/>
        </w:tabs>
        <w:rPr>
          <w:color w:val="000000" w:themeColor="text1"/>
          <w:lang w:val="de-CH"/>
        </w:rPr>
      </w:pPr>
      <w:r w:rsidRPr="00887F76">
        <w:rPr>
          <w:color w:val="000000" w:themeColor="text1"/>
          <w:lang w:val="nl-NL"/>
        </w:rPr>
        <w:t>Comment: de prime wordt nu direct herkend, dus reacti</w:t>
      </w:r>
      <w:r w:rsidR="005B5A11" w:rsidRPr="00887F76">
        <w:rPr>
          <w:color w:val="000000" w:themeColor="text1"/>
          <w:lang w:val="nl-NL"/>
        </w:rPr>
        <w:t xml:space="preserve">e </w:t>
      </w:r>
      <w:proofErr w:type="gramStart"/>
      <w:r w:rsidR="005B5A11" w:rsidRPr="00887F76">
        <w:rPr>
          <w:color w:val="000000" w:themeColor="text1"/>
          <w:lang w:val="nl-NL"/>
        </w:rPr>
        <w:t>word</w:t>
      </w:r>
      <w:proofErr w:type="gramEnd"/>
      <w:r w:rsidR="005B5A11" w:rsidRPr="00887F76">
        <w:rPr>
          <w:color w:val="000000" w:themeColor="text1"/>
          <w:lang w:val="nl-NL"/>
        </w:rPr>
        <w:t xml:space="preserve"> gelijk vastgelegd en alle trials zijn fout. </w:t>
      </w:r>
      <w:r w:rsidR="005B5A11" w:rsidRPr="005B5A11">
        <w:rPr>
          <w:color w:val="000000" w:themeColor="text1"/>
          <w:lang w:val="de-CH"/>
        </w:rPr>
        <w:t xml:space="preserve">Dus je wilt eigenlijk een mechanisme waar als eerste alleen de affix </w:t>
      </w:r>
      <w:r w:rsidR="005B5A11">
        <w:rPr>
          <w:color w:val="000000" w:themeColor="text1"/>
          <w:lang w:val="de-CH"/>
        </w:rPr>
        <w:t xml:space="preserve">wordt herkend -&gt; zoekt voor korter woord, en daarna wordt het woord herkend. Dus je moet een manier vinden om affixen veel herkenbaarder te maken dan lange woorden. </w:t>
      </w:r>
    </w:p>
    <w:p w14:paraId="275735A8" w14:textId="0238F662" w:rsidR="00D6034F" w:rsidRDefault="00D6034F" w:rsidP="00B15E2E">
      <w:pPr>
        <w:tabs>
          <w:tab w:val="left" w:pos="4640"/>
        </w:tabs>
        <w:rPr>
          <w:color w:val="000000" w:themeColor="text1"/>
          <w:lang w:val="de-CH"/>
        </w:rPr>
      </w:pPr>
    </w:p>
    <w:p w14:paraId="5E50B72F" w14:textId="59907F02" w:rsidR="0018344B" w:rsidRDefault="0018344B" w:rsidP="00B15E2E">
      <w:pPr>
        <w:tabs>
          <w:tab w:val="left" w:pos="4640"/>
        </w:tabs>
        <w:rPr>
          <w:color w:val="000000" w:themeColor="text1"/>
          <w:lang w:val="de-CH"/>
        </w:rPr>
      </w:pPr>
    </w:p>
    <w:p w14:paraId="7DF2EBC0" w14:textId="6B4B131E" w:rsidR="0018344B" w:rsidRDefault="0018344B" w:rsidP="0018344B">
      <w:pPr>
        <w:rPr>
          <w:color w:val="000000" w:themeColor="text1"/>
          <w:lang w:val="de-CH"/>
        </w:rPr>
      </w:pPr>
      <w:r>
        <w:rPr>
          <w:color w:val="000000" w:themeColor="text1"/>
          <w:lang w:val="de-CH"/>
        </w:rPr>
        <w:br w:type="page"/>
      </w:r>
    </w:p>
    <w:p w14:paraId="67FB870D" w14:textId="0E931286" w:rsidR="00D6034F" w:rsidRPr="00F53515" w:rsidRDefault="00D6034F" w:rsidP="00F53515">
      <w:pPr>
        <w:pStyle w:val="ListParagraph"/>
        <w:numPr>
          <w:ilvl w:val="0"/>
          <w:numId w:val="8"/>
        </w:numPr>
        <w:tabs>
          <w:tab w:val="left" w:pos="4640"/>
        </w:tabs>
        <w:rPr>
          <w:color w:val="000000" w:themeColor="text1"/>
        </w:rPr>
      </w:pPr>
      <w:r w:rsidRPr="00F53515">
        <w:rPr>
          <w:color w:val="000000" w:themeColor="text1"/>
        </w:rPr>
        <w:lastRenderedPageBreak/>
        <w:t xml:space="preserve">Affixen moeten geen word-to-word inhibition hebben. </w:t>
      </w:r>
      <w:r w:rsidR="00F53515" w:rsidRPr="00F53515">
        <w:rPr>
          <w:color w:val="000000" w:themeColor="text1"/>
        </w:rPr>
        <w:t>word</w:t>
      </w:r>
      <w:r w:rsidRPr="00F53515">
        <w:rPr>
          <w:color w:val="000000" w:themeColor="text1"/>
        </w:rPr>
        <w:t>-to-word op 0 voor alle woorden.</w:t>
      </w:r>
    </w:p>
    <w:p w14:paraId="5B970087" w14:textId="4AFC1D80" w:rsidR="00B67E26" w:rsidRDefault="00B67E26" w:rsidP="00B15E2E">
      <w:pPr>
        <w:tabs>
          <w:tab w:val="left" w:pos="4640"/>
        </w:tabs>
        <w:rPr>
          <w:color w:val="000000" w:themeColor="text1"/>
        </w:rPr>
      </w:pPr>
    </w:p>
    <w:p w14:paraId="450484E7" w14:textId="196BB155" w:rsidR="00B67E26" w:rsidRPr="00887F76" w:rsidRDefault="00B67E26" w:rsidP="00B67E26">
      <w:pPr>
        <w:pStyle w:val="ListParagraph"/>
        <w:numPr>
          <w:ilvl w:val="0"/>
          <w:numId w:val="7"/>
        </w:numPr>
        <w:tabs>
          <w:tab w:val="left" w:pos="4640"/>
        </w:tabs>
        <w:rPr>
          <w:color w:val="000000" w:themeColor="text1"/>
          <w:lang w:val="nl-NL"/>
        </w:rPr>
      </w:pPr>
      <w:r w:rsidRPr="00887F76">
        <w:rPr>
          <w:color w:val="000000" w:themeColor="text1"/>
          <w:lang w:val="nl-NL"/>
        </w:rPr>
        <w:t>Alleen 0 inhib op elkaar, of op alles</w:t>
      </w:r>
      <w:r w:rsidR="00F53515" w:rsidRPr="00887F76">
        <w:rPr>
          <w:color w:val="000000" w:themeColor="text1"/>
          <w:lang w:val="nl-NL"/>
        </w:rPr>
        <w:t>, of alleen op woorden</w:t>
      </w:r>
      <w:r w:rsidRPr="00887F76">
        <w:rPr>
          <w:color w:val="000000" w:themeColor="text1"/>
          <w:lang w:val="nl-NL"/>
        </w:rPr>
        <w:t>? Dus kan _less_   less_ inhiberen en vice versa?</w:t>
      </w:r>
    </w:p>
    <w:p w14:paraId="537EDA47" w14:textId="0A62850F" w:rsidR="00343AC0" w:rsidRPr="00887F76" w:rsidRDefault="00343AC0" w:rsidP="00343AC0">
      <w:pPr>
        <w:pStyle w:val="ListParagraph"/>
        <w:numPr>
          <w:ilvl w:val="1"/>
          <w:numId w:val="7"/>
        </w:numPr>
        <w:tabs>
          <w:tab w:val="left" w:pos="4640"/>
        </w:tabs>
        <w:rPr>
          <w:color w:val="000000" w:themeColor="text1"/>
          <w:lang w:val="nl-NL"/>
        </w:rPr>
      </w:pPr>
      <w:r w:rsidRPr="00343AC0">
        <w:rPr>
          <w:color w:val="000000" w:themeColor="text1"/>
          <w:lang w:val="de-CH"/>
        </w:rPr>
        <w:t>Nu: affixes hebben geen inhibite op woorden en vi</w:t>
      </w:r>
      <w:r>
        <w:rPr>
          <w:color w:val="000000" w:themeColor="text1"/>
          <w:lang w:val="de-CH"/>
        </w:rPr>
        <w:t xml:space="preserve">ce versa. </w:t>
      </w:r>
      <w:r w:rsidRPr="00887F76">
        <w:rPr>
          <w:color w:val="000000" w:themeColor="text1"/>
          <w:lang w:val="nl-NL"/>
        </w:rPr>
        <w:t>Maar affix wel op affix, maar woord wel op woord</w:t>
      </w:r>
    </w:p>
    <w:p w14:paraId="54CAD20B" w14:textId="72B2735B" w:rsidR="001D3786" w:rsidRPr="00B67E26" w:rsidRDefault="001D3786" w:rsidP="00B67E26">
      <w:pPr>
        <w:pStyle w:val="ListParagraph"/>
        <w:numPr>
          <w:ilvl w:val="0"/>
          <w:numId w:val="7"/>
        </w:numPr>
        <w:tabs>
          <w:tab w:val="left" w:pos="4640"/>
        </w:tabs>
        <w:rPr>
          <w:color w:val="000000" w:themeColor="text1"/>
        </w:rPr>
      </w:pPr>
      <w:r>
        <w:rPr>
          <w:color w:val="000000" w:themeColor="text1"/>
        </w:rPr>
        <w:t xml:space="preserve">Easiest way to do this is </w:t>
      </w:r>
      <w:r w:rsidR="00F53515">
        <w:rPr>
          <w:color w:val="000000" w:themeColor="text1"/>
        </w:rPr>
        <w:t>change</w:t>
      </w:r>
      <w:r>
        <w:rPr>
          <w:color w:val="000000" w:themeColor="text1"/>
        </w:rPr>
        <w:t xml:space="preserve"> overlap between affixes </w:t>
      </w:r>
    </w:p>
    <w:p w14:paraId="74996CF5" w14:textId="3CF5E98A" w:rsidR="00D6034F" w:rsidRDefault="00D6034F" w:rsidP="00B15E2E">
      <w:pPr>
        <w:tabs>
          <w:tab w:val="left" w:pos="4640"/>
        </w:tabs>
        <w:rPr>
          <w:color w:val="000000" w:themeColor="text1"/>
        </w:rPr>
      </w:pPr>
    </w:p>
    <w:p w14:paraId="410D3AC2" w14:textId="6B973D14" w:rsidR="00D6034F" w:rsidRPr="00F53515" w:rsidRDefault="00D6034F" w:rsidP="00F53515">
      <w:pPr>
        <w:pStyle w:val="ListParagraph"/>
        <w:numPr>
          <w:ilvl w:val="0"/>
          <w:numId w:val="8"/>
        </w:numPr>
        <w:tabs>
          <w:tab w:val="left" w:pos="4640"/>
        </w:tabs>
        <w:rPr>
          <w:color w:val="000000" w:themeColor="text1"/>
        </w:rPr>
      </w:pPr>
      <w:r w:rsidRPr="00F53515">
        <w:rPr>
          <w:color w:val="000000" w:themeColor="text1"/>
        </w:rPr>
        <w:t>Threshold voor affixen lager zetten</w:t>
      </w:r>
      <w:r w:rsidR="00E93C2E" w:rsidRPr="00F53515">
        <w:rPr>
          <w:color w:val="000000" w:themeColor="text1"/>
        </w:rPr>
        <w:t>: frequency voor affixes verdubbelen.</w:t>
      </w:r>
    </w:p>
    <w:p w14:paraId="2F23FBA3" w14:textId="77777777" w:rsidR="00343AC0" w:rsidRDefault="00343AC0" w:rsidP="00B15E2E">
      <w:pPr>
        <w:tabs>
          <w:tab w:val="left" w:pos="4640"/>
        </w:tabs>
        <w:rPr>
          <w:color w:val="000000" w:themeColor="text1"/>
        </w:rPr>
      </w:pPr>
    </w:p>
    <w:p w14:paraId="3BC47F98" w14:textId="76D04640" w:rsidR="0018344B" w:rsidRDefault="0018344B" w:rsidP="00B15E2E">
      <w:pPr>
        <w:tabs>
          <w:tab w:val="left" w:pos="4640"/>
        </w:tabs>
        <w:rPr>
          <w:color w:val="000000" w:themeColor="text1"/>
          <w:lang w:val="de-CH"/>
        </w:rPr>
      </w:pPr>
      <w:r w:rsidRPr="0018344B">
        <w:rPr>
          <w:color w:val="000000" w:themeColor="text1"/>
          <w:lang w:val="de-CH"/>
        </w:rPr>
        <w:t xml:space="preserve">Comment: vervolgens komen er veel </w:t>
      </w:r>
      <w:r>
        <w:rPr>
          <w:color w:val="000000" w:themeColor="text1"/>
          <w:lang w:val="de-CH"/>
        </w:rPr>
        <w:t>affixes naar boven, zelfs age_ voor tighten.</w:t>
      </w:r>
    </w:p>
    <w:p w14:paraId="4583135D" w14:textId="508AC288" w:rsidR="00343AC0" w:rsidRDefault="00343AC0" w:rsidP="00B15E2E">
      <w:pPr>
        <w:tabs>
          <w:tab w:val="left" w:pos="4640"/>
        </w:tabs>
        <w:rPr>
          <w:color w:val="000000" w:themeColor="text1"/>
          <w:lang w:val="de-CH"/>
        </w:rPr>
      </w:pPr>
    </w:p>
    <w:p w14:paraId="7655C859" w14:textId="00181F20" w:rsidR="00343AC0" w:rsidRPr="00AD5C4E" w:rsidRDefault="00343AC0" w:rsidP="00B15E2E">
      <w:pPr>
        <w:tabs>
          <w:tab w:val="left" w:pos="4640"/>
        </w:tabs>
        <w:rPr>
          <w:color w:val="000000" w:themeColor="text1"/>
          <w:lang w:val="de-CH"/>
        </w:rPr>
      </w:pPr>
      <w:r w:rsidRPr="00AD5C4E">
        <w:rPr>
          <w:color w:val="000000" w:themeColor="text1"/>
          <w:lang w:val="de-CH"/>
        </w:rPr>
        <w:t>Met lage threshold + geen inhibitie: voorkeur voor korte woorden.</w:t>
      </w:r>
    </w:p>
    <w:p w14:paraId="103A822C" w14:textId="2FA08EE7" w:rsidR="008D1436" w:rsidRPr="00AD5C4E" w:rsidRDefault="008D1436" w:rsidP="00B15E2E">
      <w:pPr>
        <w:tabs>
          <w:tab w:val="left" w:pos="4640"/>
        </w:tabs>
        <w:rPr>
          <w:color w:val="000000" w:themeColor="text1"/>
          <w:lang w:val="de-CH"/>
        </w:rPr>
      </w:pPr>
    </w:p>
    <w:p w14:paraId="3D97013F" w14:textId="00DEBF98" w:rsidR="008D1436" w:rsidRPr="00BA07FC" w:rsidRDefault="008D1436" w:rsidP="00B15E2E">
      <w:pPr>
        <w:tabs>
          <w:tab w:val="left" w:pos="4640"/>
        </w:tabs>
        <w:rPr>
          <w:color w:val="FF0000"/>
          <w:lang w:val="de-CH"/>
        </w:rPr>
      </w:pPr>
      <w:r w:rsidRPr="00BA07FC">
        <w:rPr>
          <w:color w:val="FF0000"/>
          <w:lang w:val="de-CH"/>
        </w:rPr>
        <w:t xml:space="preserve">IDEE: inhibitie weegt zwaarder op lange woorden, omdat je meer overlap hebt. Dit zou je kunnen normailzeren via door de totale hoeveelheid bigrams+monograms te delen. </w:t>
      </w:r>
    </w:p>
    <w:p w14:paraId="7C68E9D4" w14:textId="46885DB5" w:rsidR="008D1436" w:rsidRDefault="008D1436" w:rsidP="008D1436">
      <w:pPr>
        <w:pStyle w:val="ListParagraph"/>
        <w:numPr>
          <w:ilvl w:val="0"/>
          <w:numId w:val="7"/>
        </w:numPr>
        <w:tabs>
          <w:tab w:val="left" w:pos="4640"/>
        </w:tabs>
        <w:rPr>
          <w:color w:val="FF0000"/>
          <w:lang w:val="de-CH"/>
        </w:rPr>
      </w:pPr>
      <w:r w:rsidRPr="00BA07FC">
        <w:rPr>
          <w:color w:val="FF0000"/>
          <w:lang w:val="de-CH"/>
        </w:rPr>
        <w:t>Checken of dit niet al gebeurt.</w:t>
      </w:r>
    </w:p>
    <w:p w14:paraId="787FB04F" w14:textId="1B9C53FC" w:rsidR="00236FE0" w:rsidRDefault="00236FE0" w:rsidP="008D1436">
      <w:pPr>
        <w:pStyle w:val="ListParagraph"/>
        <w:numPr>
          <w:ilvl w:val="0"/>
          <w:numId w:val="7"/>
        </w:numPr>
        <w:tabs>
          <w:tab w:val="left" w:pos="4640"/>
        </w:tabs>
        <w:rPr>
          <w:color w:val="FF0000"/>
          <w:lang w:val="de-CH"/>
        </w:rPr>
      </w:pPr>
      <w:r w:rsidRPr="00887F76">
        <w:rPr>
          <w:color w:val="FF0000"/>
          <w:lang w:val="nl-NL"/>
        </w:rPr>
        <w:t xml:space="preserve">Nee, maar excitatie is eigenlijk al afhankelijk van lengte. Dus als inhibitie afhanklijk is van lengte, zou het zich ongeveer moeten balanceren. Maar daar heb je weinig controle over. </w:t>
      </w:r>
      <w:r w:rsidRPr="00236FE0">
        <w:rPr>
          <w:color w:val="FF0000"/>
          <w:lang w:val="de-CH"/>
        </w:rPr>
        <w:t xml:space="preserve">Je kan dus </w:t>
      </w:r>
      <w:r>
        <w:rPr>
          <w:color w:val="FF0000"/>
          <w:lang w:val="de-CH"/>
        </w:rPr>
        <w:t>excitatie normalizeren, en inhibite nornmalizeren: lange woorden zullen dan geen problemen meer opleveren.</w:t>
      </w:r>
    </w:p>
    <w:p w14:paraId="574EAAC2" w14:textId="04023892" w:rsidR="0018344B" w:rsidRPr="00887F76" w:rsidRDefault="0018344B" w:rsidP="008D1436">
      <w:pPr>
        <w:pStyle w:val="ListParagraph"/>
        <w:numPr>
          <w:ilvl w:val="0"/>
          <w:numId w:val="7"/>
        </w:numPr>
        <w:tabs>
          <w:tab w:val="left" w:pos="4640"/>
        </w:tabs>
        <w:rPr>
          <w:color w:val="FF0000"/>
          <w:lang w:val="nl-NL"/>
        </w:rPr>
      </w:pPr>
      <w:r w:rsidRPr="00887F76">
        <w:rPr>
          <w:color w:val="FF0000"/>
          <w:lang w:val="nl-NL"/>
        </w:rPr>
        <w:t>Of inhibitie wegen met activatie van woorden?</w:t>
      </w:r>
    </w:p>
    <w:p w14:paraId="6E17E0A6" w14:textId="4B94439A" w:rsidR="00CB23B5" w:rsidRPr="00887F76" w:rsidRDefault="00CB23B5" w:rsidP="00CB23B5">
      <w:pPr>
        <w:tabs>
          <w:tab w:val="left" w:pos="4640"/>
        </w:tabs>
        <w:rPr>
          <w:color w:val="FF0000"/>
          <w:lang w:val="nl-NL"/>
        </w:rPr>
      </w:pPr>
    </w:p>
    <w:p w14:paraId="11F2508D" w14:textId="58A74946" w:rsidR="00233474" w:rsidRDefault="00233474" w:rsidP="00CB23B5">
      <w:pPr>
        <w:tabs>
          <w:tab w:val="left" w:pos="4640"/>
        </w:tabs>
        <w:rPr>
          <w:color w:val="000000" w:themeColor="text1"/>
        </w:rPr>
      </w:pPr>
      <w:r w:rsidRPr="00887F76">
        <w:rPr>
          <w:color w:val="000000" w:themeColor="text1"/>
          <w:lang w:val="nl-NL"/>
        </w:rPr>
        <w:t xml:space="preserve"> </w:t>
      </w:r>
      <w:r>
        <w:rPr>
          <w:color w:val="000000" w:themeColor="text1"/>
        </w:rPr>
        <w:t>Vraag: threshold functie: zie reading_fun</w:t>
      </w:r>
      <w:r w:rsidR="00343AC0">
        <w:rPr>
          <w:color w:val="000000" w:themeColor="text1"/>
        </w:rPr>
        <w:t>c</w:t>
      </w:r>
      <w:r>
        <w:rPr>
          <w:color w:val="000000" w:themeColor="text1"/>
        </w:rPr>
        <w:t>tions</w:t>
      </w:r>
    </w:p>
    <w:p w14:paraId="517E28FC" w14:textId="099B93C5" w:rsidR="0087717B" w:rsidRDefault="0018344B" w:rsidP="0087717B">
      <w:pPr>
        <w:tabs>
          <w:tab w:val="left" w:pos="4640"/>
        </w:tabs>
        <w:rPr>
          <w:color w:val="000000" w:themeColor="text1"/>
        </w:rPr>
      </w:pPr>
      <w:r>
        <w:rPr>
          <w:noProof/>
          <w:color w:val="000000" w:themeColor="text1"/>
        </w:rPr>
        <w:drawing>
          <wp:inline distT="0" distB="0" distL="0" distR="0" wp14:anchorId="30809794" wp14:editId="5043C648">
            <wp:extent cx="4597400" cy="31496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7400" cy="3149600"/>
                    </a:xfrm>
                    <a:prstGeom prst="rect">
                      <a:avLst/>
                    </a:prstGeom>
                  </pic:spPr>
                </pic:pic>
              </a:graphicData>
            </a:graphic>
          </wp:inline>
        </w:drawing>
      </w:r>
    </w:p>
    <w:p w14:paraId="3E1A8CE7" w14:textId="77777777" w:rsidR="0018344B" w:rsidRDefault="0018344B" w:rsidP="0087717B">
      <w:pPr>
        <w:tabs>
          <w:tab w:val="left" w:pos="4640"/>
        </w:tabs>
        <w:rPr>
          <w:color w:val="000000" w:themeColor="text1"/>
        </w:rPr>
      </w:pPr>
    </w:p>
    <w:p w14:paraId="46C90644" w14:textId="48FD61B2" w:rsidR="0087717B" w:rsidRDefault="0087717B" w:rsidP="0087717B">
      <w:pPr>
        <w:tabs>
          <w:tab w:val="left" w:pos="4640"/>
        </w:tabs>
        <w:rPr>
          <w:color w:val="000000" w:themeColor="text1"/>
        </w:rPr>
      </w:pPr>
      <w:r>
        <w:rPr>
          <w:color w:val="000000" w:themeColor="text1"/>
        </w:rPr>
        <w:t xml:space="preserve">Bigram-to-word inhibite: </w:t>
      </w:r>
      <w:r w:rsidRPr="0087717B">
        <w:rPr>
          <w:color w:val="000000" w:themeColor="text1"/>
        </w:rPr>
        <w:t xml:space="preserve">    comment: the effect is linear (every word receives same inhibition), so the max word does not change. However, effects can occur on which word reaches threshold first. -&gt; high value: words with low threshold and low activations get disadvantaged.</w:t>
      </w:r>
    </w:p>
    <w:p w14:paraId="3B99BBF0" w14:textId="35EFC95A" w:rsidR="00AD5C4E" w:rsidRPr="00887F76" w:rsidRDefault="00AD5C4E" w:rsidP="0087717B">
      <w:pPr>
        <w:tabs>
          <w:tab w:val="left" w:pos="4640"/>
        </w:tabs>
        <w:rPr>
          <w:color w:val="000000" w:themeColor="text1"/>
          <w:lang w:val="nl-NL"/>
        </w:rPr>
      </w:pPr>
      <w:r w:rsidRPr="00887F76">
        <w:rPr>
          <w:color w:val="000000" w:themeColor="text1"/>
          <w:lang w:val="nl-NL"/>
        </w:rPr>
        <w:lastRenderedPageBreak/>
        <w:t>Vraag: cumulative activation function?</w:t>
      </w:r>
    </w:p>
    <w:p w14:paraId="4B0C5444" w14:textId="330994FD" w:rsidR="003B2119" w:rsidRPr="00887F76" w:rsidRDefault="003B2119" w:rsidP="0087717B">
      <w:pPr>
        <w:tabs>
          <w:tab w:val="left" w:pos="4640"/>
        </w:tabs>
        <w:rPr>
          <w:color w:val="000000" w:themeColor="text1"/>
          <w:lang w:val="nl-NL"/>
        </w:rPr>
      </w:pPr>
    </w:p>
    <w:p w14:paraId="11A5710D" w14:textId="75D9345A" w:rsidR="003B2119" w:rsidRPr="00887F76" w:rsidRDefault="003B2119" w:rsidP="0087717B">
      <w:pPr>
        <w:tabs>
          <w:tab w:val="left" w:pos="4640"/>
        </w:tabs>
        <w:rPr>
          <w:color w:val="70AD47" w:themeColor="accent6"/>
          <w:lang w:val="nl-NL"/>
        </w:rPr>
      </w:pPr>
      <w:r w:rsidRPr="00887F76">
        <w:rPr>
          <w:color w:val="70AD47" w:themeColor="accent6"/>
          <w:lang w:val="nl-NL"/>
        </w:rPr>
        <w:t xml:space="preserve">Threshold mag </w:t>
      </w:r>
      <w:r w:rsidR="00174CE0" w:rsidRPr="00887F76">
        <w:rPr>
          <w:color w:val="70AD47" w:themeColor="accent6"/>
          <w:lang w:val="nl-NL"/>
        </w:rPr>
        <w:t>veranderd worden: tot 0.6</w:t>
      </w:r>
    </w:p>
    <w:p w14:paraId="28BA60E6" w14:textId="3A87D7F3" w:rsidR="00174CE0" w:rsidRPr="00887F76" w:rsidRDefault="00AC24B6" w:rsidP="0087717B">
      <w:pPr>
        <w:tabs>
          <w:tab w:val="left" w:pos="4640"/>
        </w:tabs>
        <w:rPr>
          <w:color w:val="000000" w:themeColor="text1"/>
          <w:lang w:val="nl-NL"/>
        </w:rPr>
      </w:pPr>
      <w:r w:rsidRPr="00887F76">
        <w:rPr>
          <w:color w:val="000000" w:themeColor="text1"/>
          <w:lang w:val="nl-NL"/>
        </w:rPr>
        <w:t>T</w:t>
      </w:r>
      <w:r w:rsidR="00174CE0" w:rsidRPr="00887F76">
        <w:rPr>
          <w:color w:val="000000" w:themeColor="text1"/>
          <w:lang w:val="nl-NL"/>
        </w:rPr>
        <w:t>hres</w:t>
      </w:r>
      <w:r w:rsidRPr="00887F76">
        <w:rPr>
          <w:color w:val="000000" w:themeColor="text1"/>
          <w:lang w:val="nl-NL"/>
        </w:rPr>
        <w:t>holds van affixes zijn bijzonder laag: naar kijken</w:t>
      </w:r>
    </w:p>
    <w:p w14:paraId="08746B1C" w14:textId="753DBEE0" w:rsidR="00AC24B6" w:rsidRPr="00887F76" w:rsidRDefault="00AC24B6" w:rsidP="0087717B">
      <w:pPr>
        <w:tabs>
          <w:tab w:val="left" w:pos="4640"/>
        </w:tabs>
        <w:rPr>
          <w:color w:val="000000" w:themeColor="text1"/>
          <w:lang w:val="nl-NL"/>
        </w:rPr>
      </w:pPr>
    </w:p>
    <w:p w14:paraId="5CD08FEF" w14:textId="406B5134" w:rsidR="00AC24B6" w:rsidRPr="00887F76" w:rsidRDefault="00AC24B6" w:rsidP="0087717B">
      <w:pPr>
        <w:tabs>
          <w:tab w:val="left" w:pos="4640"/>
        </w:tabs>
        <w:rPr>
          <w:color w:val="000000" w:themeColor="text1"/>
          <w:lang w:val="nl-NL"/>
        </w:rPr>
      </w:pPr>
      <w:r w:rsidRPr="00887F76">
        <w:rPr>
          <w:color w:val="000000" w:themeColor="text1"/>
          <w:lang w:val="nl-NL"/>
        </w:rPr>
        <w:t>Bigram gap veranderen: lager -&gt; hoger contrast</w:t>
      </w:r>
    </w:p>
    <w:p w14:paraId="7016FBFF" w14:textId="3CCE6A1C" w:rsidR="007E6D72" w:rsidRPr="00887F76" w:rsidRDefault="007E6D72" w:rsidP="0087717B">
      <w:pPr>
        <w:tabs>
          <w:tab w:val="left" w:pos="4640"/>
        </w:tabs>
        <w:rPr>
          <w:color w:val="000000" w:themeColor="text1"/>
          <w:lang w:val="nl-NL"/>
        </w:rPr>
      </w:pPr>
    </w:p>
    <w:p w14:paraId="3128D174" w14:textId="77777777" w:rsidR="007E6D72" w:rsidRDefault="007E6D72" w:rsidP="007E6D72">
      <w:pPr>
        <w:tabs>
          <w:tab w:val="left" w:pos="4640"/>
        </w:tabs>
        <w:rPr>
          <w:color w:val="000000" w:themeColor="text1"/>
        </w:rPr>
      </w:pPr>
      <w:r>
        <w:rPr>
          <w:color w:val="000000" w:themeColor="text1"/>
        </w:rPr>
        <w:t>To change:</w:t>
      </w:r>
    </w:p>
    <w:p w14:paraId="05F80C5C" w14:textId="77777777" w:rsidR="007E6D72" w:rsidRDefault="007E6D72" w:rsidP="007E6D72">
      <w:pPr>
        <w:tabs>
          <w:tab w:val="left" w:pos="4640"/>
        </w:tabs>
        <w:rPr>
          <w:color w:val="000000" w:themeColor="text1"/>
        </w:rPr>
      </w:pPr>
      <w:r>
        <w:rPr>
          <w:color w:val="000000" w:themeColor="text1"/>
        </w:rPr>
        <w:t>Totalcycles, primecycles, targetcycles (make dynamic)</w:t>
      </w:r>
    </w:p>
    <w:p w14:paraId="17FEE843" w14:textId="77777777" w:rsidR="007E6D72" w:rsidRDefault="007E6D72" w:rsidP="007E6D72">
      <w:pPr>
        <w:tabs>
          <w:tab w:val="left" w:pos="4640"/>
        </w:tabs>
        <w:rPr>
          <w:color w:val="000000" w:themeColor="text1"/>
        </w:rPr>
      </w:pPr>
      <w:r>
        <w:rPr>
          <w:color w:val="000000" w:themeColor="text1"/>
        </w:rPr>
        <w:t xml:space="preserve">? </w:t>
      </w:r>
      <w:r w:rsidRPr="0014657D">
        <w:rPr>
          <w:color w:val="000000" w:themeColor="text1"/>
        </w:rPr>
        <w:t>unitActivations</w:t>
      </w:r>
      <w:r>
        <w:rPr>
          <w:color w:val="000000" w:themeColor="text1"/>
        </w:rPr>
        <w:t xml:space="preserve"> (divided by x?) </w:t>
      </w:r>
    </w:p>
    <w:p w14:paraId="292106B7" w14:textId="77777777" w:rsidR="007E6D72" w:rsidRDefault="007E6D72" w:rsidP="007E6D72">
      <w:pPr>
        <w:tabs>
          <w:tab w:val="left" w:pos="4640"/>
        </w:tabs>
        <w:rPr>
          <w:color w:val="000000" w:themeColor="text1"/>
        </w:rPr>
      </w:pPr>
      <w:proofErr w:type="gramStart"/>
      <w:r w:rsidRPr="00007060">
        <w:rPr>
          <w:color w:val="000000" w:themeColor="text1"/>
        </w:rPr>
        <w:t>pm.bigram</w:t>
      </w:r>
      <w:proofErr w:type="gramEnd"/>
      <w:r w:rsidRPr="00007060">
        <w:rPr>
          <w:color w:val="000000" w:themeColor="text1"/>
        </w:rPr>
        <w:t>_to_word_inhibition</w:t>
      </w:r>
      <w:r w:rsidRPr="00D51918">
        <w:rPr>
          <w:color w:val="000000" w:themeColor="text1"/>
        </w:rPr>
        <w:t xml:space="preserve"> </w:t>
      </w:r>
    </w:p>
    <w:p w14:paraId="730B730B" w14:textId="77777777" w:rsidR="007E6D72" w:rsidRDefault="007E6D72" w:rsidP="007E6D72">
      <w:pPr>
        <w:tabs>
          <w:tab w:val="left" w:pos="4640"/>
        </w:tabs>
        <w:rPr>
          <w:color w:val="000000" w:themeColor="text1"/>
        </w:rPr>
      </w:pPr>
      <w:proofErr w:type="gramStart"/>
      <w:r w:rsidRPr="00521CC9">
        <w:rPr>
          <w:color w:val="000000" w:themeColor="text1"/>
        </w:rPr>
        <w:t>pm.bigram</w:t>
      </w:r>
      <w:proofErr w:type="gramEnd"/>
      <w:r w:rsidRPr="00521CC9">
        <w:rPr>
          <w:color w:val="000000" w:themeColor="text1"/>
        </w:rPr>
        <w:t>_to_word_excitation</w:t>
      </w:r>
    </w:p>
    <w:p w14:paraId="194961AA" w14:textId="77777777" w:rsidR="007E6D72" w:rsidRDefault="007E6D72" w:rsidP="007E6D72">
      <w:pPr>
        <w:tabs>
          <w:tab w:val="left" w:pos="4640"/>
        </w:tabs>
        <w:rPr>
          <w:color w:val="000000" w:themeColor="text1"/>
        </w:rPr>
      </w:pPr>
      <w:proofErr w:type="gramStart"/>
      <w:r w:rsidRPr="00521CC9">
        <w:rPr>
          <w:color w:val="000000" w:themeColor="text1"/>
        </w:rPr>
        <w:t>pm.word</w:t>
      </w:r>
      <w:proofErr w:type="gramEnd"/>
      <w:r w:rsidRPr="00521CC9">
        <w:rPr>
          <w:color w:val="000000" w:themeColor="text1"/>
        </w:rPr>
        <w:t>_inhibition</w:t>
      </w:r>
    </w:p>
    <w:p w14:paraId="2F346331" w14:textId="77777777" w:rsidR="007E6D72" w:rsidRDefault="007E6D72" w:rsidP="007E6D72">
      <w:pPr>
        <w:tabs>
          <w:tab w:val="left" w:pos="4640"/>
        </w:tabs>
        <w:rPr>
          <w:color w:val="000000" w:themeColor="text1"/>
        </w:rPr>
      </w:pPr>
      <w:proofErr w:type="gramStart"/>
      <w:r>
        <w:rPr>
          <w:color w:val="000000" w:themeColor="text1"/>
        </w:rPr>
        <w:t>pm.decay</w:t>
      </w:r>
      <w:proofErr w:type="gramEnd"/>
    </w:p>
    <w:p w14:paraId="07CE1DA1" w14:textId="77777777" w:rsidR="007E6D72" w:rsidRDefault="007E6D72" w:rsidP="007E6D72">
      <w:pPr>
        <w:tabs>
          <w:tab w:val="left" w:pos="4640"/>
        </w:tabs>
        <w:rPr>
          <w:color w:val="000000" w:themeColor="text1"/>
        </w:rPr>
      </w:pPr>
      <w:r w:rsidRPr="007763E2">
        <w:rPr>
          <w:color w:val="000000" w:themeColor="text1"/>
        </w:rPr>
        <w:t>CYCLE_SIZE</w:t>
      </w:r>
    </w:p>
    <w:p w14:paraId="55C99368" w14:textId="77777777" w:rsidR="007E6D72" w:rsidRDefault="007E6D72" w:rsidP="0087717B">
      <w:pPr>
        <w:tabs>
          <w:tab w:val="left" w:pos="4640"/>
        </w:tabs>
        <w:rPr>
          <w:color w:val="000000" w:themeColor="text1"/>
        </w:rPr>
      </w:pPr>
    </w:p>
    <w:p w14:paraId="210CFF3B" w14:textId="0AA84358" w:rsidR="00542DBB" w:rsidRDefault="00542DBB" w:rsidP="0087717B">
      <w:pPr>
        <w:tabs>
          <w:tab w:val="left" w:pos="4640"/>
        </w:tabs>
        <w:rPr>
          <w:color w:val="000000" w:themeColor="text1"/>
        </w:rPr>
      </w:pPr>
    </w:p>
    <w:p w14:paraId="742C3054" w14:textId="48491E72" w:rsidR="00542DBB" w:rsidRPr="00936422" w:rsidRDefault="00542DBB" w:rsidP="0087717B">
      <w:pPr>
        <w:tabs>
          <w:tab w:val="left" w:pos="4640"/>
        </w:tabs>
        <w:rPr>
          <w:color w:val="70AD47" w:themeColor="accent6"/>
        </w:rPr>
      </w:pPr>
      <w:r w:rsidRPr="00936422">
        <w:rPr>
          <w:color w:val="70AD47" w:themeColor="accent6"/>
        </w:rPr>
        <w:t>Mail begint fgb.</w:t>
      </w:r>
    </w:p>
    <w:p w14:paraId="3821CA9D" w14:textId="0366C2A7" w:rsidR="00542DBB" w:rsidRPr="00936422" w:rsidRDefault="00542DBB" w:rsidP="0087717B">
      <w:pPr>
        <w:tabs>
          <w:tab w:val="left" w:pos="4640"/>
        </w:tabs>
        <w:rPr>
          <w:color w:val="70AD47" w:themeColor="accent6"/>
        </w:rPr>
      </w:pPr>
    </w:p>
    <w:p w14:paraId="18463D70" w14:textId="36DC5746" w:rsidR="00542DBB" w:rsidRPr="00887F76" w:rsidRDefault="00542DBB" w:rsidP="0087717B">
      <w:pPr>
        <w:tabs>
          <w:tab w:val="left" w:pos="4640"/>
        </w:tabs>
        <w:rPr>
          <w:color w:val="70AD47" w:themeColor="accent6"/>
          <w:lang w:val="nl-NL"/>
        </w:rPr>
      </w:pPr>
      <w:r w:rsidRPr="00887F76">
        <w:rPr>
          <w:color w:val="70AD47" w:themeColor="accent6"/>
          <w:lang w:val="nl-NL"/>
        </w:rPr>
        <w:t>Martijn in cc</w:t>
      </w:r>
    </w:p>
    <w:p w14:paraId="3E0CE947" w14:textId="105E2243" w:rsidR="00542DBB" w:rsidRPr="00887F76" w:rsidRDefault="00542DBB" w:rsidP="0087717B">
      <w:pPr>
        <w:tabs>
          <w:tab w:val="left" w:pos="4640"/>
        </w:tabs>
        <w:rPr>
          <w:color w:val="70AD47" w:themeColor="accent6"/>
          <w:lang w:val="nl-NL"/>
        </w:rPr>
      </w:pPr>
    </w:p>
    <w:p w14:paraId="0655132D" w14:textId="5D3C1B71" w:rsidR="00542DBB" w:rsidRPr="00887F76" w:rsidRDefault="00542DBB" w:rsidP="0087717B">
      <w:pPr>
        <w:tabs>
          <w:tab w:val="left" w:pos="4640"/>
        </w:tabs>
        <w:rPr>
          <w:color w:val="70AD47" w:themeColor="accent6"/>
          <w:lang w:val="nl-NL"/>
        </w:rPr>
      </w:pPr>
      <w:r w:rsidRPr="00887F76">
        <w:rPr>
          <w:color w:val="70AD47" w:themeColor="accent6"/>
          <w:lang w:val="nl-NL"/>
        </w:rPr>
        <w:t>Dubbel frequency weghalen</w:t>
      </w:r>
    </w:p>
    <w:p w14:paraId="06F8A0D9" w14:textId="698760EC" w:rsidR="0087717B" w:rsidRPr="00887F76" w:rsidRDefault="0087717B" w:rsidP="0087717B">
      <w:pPr>
        <w:tabs>
          <w:tab w:val="left" w:pos="4640"/>
        </w:tabs>
        <w:rPr>
          <w:color w:val="000000" w:themeColor="text1"/>
          <w:lang w:val="nl-NL"/>
        </w:rPr>
      </w:pPr>
      <w:r w:rsidRPr="00887F76">
        <w:rPr>
          <w:color w:val="000000" w:themeColor="text1"/>
          <w:lang w:val="nl-NL"/>
        </w:rPr>
        <w:t xml:space="preserve">                  </w:t>
      </w:r>
    </w:p>
    <w:p w14:paraId="21A237D6" w14:textId="69437B80" w:rsidR="002D13FC" w:rsidRPr="00887F76" w:rsidRDefault="002D13FC" w:rsidP="00CB23B5">
      <w:pPr>
        <w:tabs>
          <w:tab w:val="left" w:pos="4640"/>
        </w:tabs>
        <w:rPr>
          <w:color w:val="000000" w:themeColor="text1"/>
          <w:lang w:val="nl-NL"/>
        </w:rPr>
      </w:pPr>
    </w:p>
    <w:p w14:paraId="5CE5C161" w14:textId="4DCC0589" w:rsidR="006D4037" w:rsidRPr="00887F76" w:rsidRDefault="006D4037" w:rsidP="00CB23B5">
      <w:pPr>
        <w:tabs>
          <w:tab w:val="left" w:pos="4640"/>
        </w:tabs>
        <w:rPr>
          <w:color w:val="000000" w:themeColor="text1"/>
          <w:lang w:val="nl-NL"/>
        </w:rPr>
      </w:pPr>
      <w:r w:rsidRPr="00887F76">
        <w:rPr>
          <w:color w:val="000000" w:themeColor="text1"/>
          <w:lang w:val="nl-NL"/>
        </w:rPr>
        <w:t>We moeten een goede manier vinden zodat CORNER CORN activeert.</w:t>
      </w:r>
    </w:p>
    <w:p w14:paraId="5D65630B" w14:textId="45E7E3C5" w:rsidR="00C53B51" w:rsidRPr="00887F76" w:rsidRDefault="00C53B51" w:rsidP="00C53B51">
      <w:pPr>
        <w:pStyle w:val="ListParagraph"/>
        <w:numPr>
          <w:ilvl w:val="0"/>
          <w:numId w:val="9"/>
        </w:numPr>
        <w:tabs>
          <w:tab w:val="left" w:pos="4640"/>
        </w:tabs>
        <w:rPr>
          <w:color w:val="000000" w:themeColor="text1"/>
          <w:lang w:val="nl-NL"/>
        </w:rPr>
      </w:pPr>
      <w:r w:rsidRPr="00887F76">
        <w:rPr>
          <w:color w:val="000000" w:themeColor="text1"/>
          <w:lang w:val="nl-NL"/>
        </w:rPr>
        <w:t>Wanneer woord in CORN + ER gesplitst wordt, CORN boost in activatie op woord level?</w:t>
      </w:r>
    </w:p>
    <w:p w14:paraId="6C19DC53" w14:textId="51AA4C60" w:rsidR="007F522D" w:rsidRPr="007F522D" w:rsidRDefault="007F522D" w:rsidP="007F522D">
      <w:pPr>
        <w:pStyle w:val="ListParagraph"/>
        <w:numPr>
          <w:ilvl w:val="1"/>
          <w:numId w:val="9"/>
        </w:numPr>
        <w:tabs>
          <w:tab w:val="left" w:pos="4640"/>
        </w:tabs>
        <w:rPr>
          <w:color w:val="000000" w:themeColor="text1"/>
          <w:lang w:val="de-CH"/>
        </w:rPr>
      </w:pPr>
      <w:r w:rsidRPr="007F522D">
        <w:rPr>
          <w:color w:val="000000" w:themeColor="text1"/>
          <w:lang w:val="de-CH"/>
        </w:rPr>
        <w:t>Je krijgt dan het proble</w:t>
      </w:r>
      <w:r>
        <w:rPr>
          <w:color w:val="000000" w:themeColor="text1"/>
          <w:lang w:val="de-CH"/>
        </w:rPr>
        <w:t>em dat WRIT+ER het woord WRIT zal activeren, en dat bestaat niet</w:t>
      </w:r>
    </w:p>
    <w:p w14:paraId="362FF633" w14:textId="621D32BE" w:rsidR="00194B2C" w:rsidRPr="00E83080" w:rsidRDefault="00194B2C" w:rsidP="00C53B51">
      <w:pPr>
        <w:pStyle w:val="ListParagraph"/>
        <w:numPr>
          <w:ilvl w:val="0"/>
          <w:numId w:val="9"/>
        </w:numPr>
        <w:tabs>
          <w:tab w:val="left" w:pos="4640"/>
        </w:tabs>
        <w:rPr>
          <w:color w:val="70AD47" w:themeColor="accent6"/>
        </w:rPr>
      </w:pPr>
      <w:r w:rsidRPr="00887F76">
        <w:rPr>
          <w:color w:val="70AD47" w:themeColor="accent6"/>
          <w:lang w:val="nl-NL"/>
        </w:rPr>
        <w:t xml:space="preserve">Op herkenning van affix, threshold lager maken voor lengtes van stimulus-affix. </w:t>
      </w:r>
      <w:r w:rsidRPr="00E83080">
        <w:rPr>
          <w:color w:val="70AD47" w:themeColor="accent6"/>
        </w:rPr>
        <w:t xml:space="preserve">Voor x cycli. </w:t>
      </w:r>
    </w:p>
    <w:p w14:paraId="21EC3788" w14:textId="723F9B50" w:rsidR="007D08AF" w:rsidRDefault="00AF33C2" w:rsidP="00AF33C2">
      <w:pPr>
        <w:pStyle w:val="ListParagraph"/>
        <w:numPr>
          <w:ilvl w:val="0"/>
          <w:numId w:val="9"/>
        </w:numPr>
        <w:tabs>
          <w:tab w:val="left" w:pos="4640"/>
        </w:tabs>
        <w:rPr>
          <w:color w:val="FF0000"/>
          <w:lang w:val="de-CH"/>
        </w:rPr>
      </w:pPr>
      <w:r w:rsidRPr="00AF33C2">
        <w:rPr>
          <w:color w:val="FF0000"/>
          <w:lang w:val="de-CH"/>
        </w:rPr>
        <w:t xml:space="preserve">Alternatief: attention meer </w:t>
      </w:r>
      <w:r>
        <w:rPr>
          <w:color w:val="FF0000"/>
          <w:lang w:val="de-CH"/>
        </w:rPr>
        <w:t>richten</w:t>
      </w:r>
      <w:r w:rsidRPr="00AF33C2">
        <w:rPr>
          <w:color w:val="FF0000"/>
          <w:lang w:val="de-CH"/>
        </w:rPr>
        <w:t xml:space="preserve"> naar d</w:t>
      </w:r>
      <w:r>
        <w:rPr>
          <w:color w:val="FF0000"/>
          <w:lang w:val="de-CH"/>
        </w:rPr>
        <w:t>e kant tegenover affix? Dan krijg je niet het effect dat alle non-gerelateerd 4 letter woorden ook actief worden.</w:t>
      </w:r>
    </w:p>
    <w:p w14:paraId="0D36479F" w14:textId="793A4687" w:rsidR="00AF33C2" w:rsidRPr="00887F76" w:rsidRDefault="00AF33C2" w:rsidP="00EC0B28">
      <w:pPr>
        <w:pStyle w:val="ListParagraph"/>
        <w:numPr>
          <w:ilvl w:val="0"/>
          <w:numId w:val="9"/>
        </w:numPr>
        <w:tabs>
          <w:tab w:val="left" w:pos="4640"/>
        </w:tabs>
        <w:rPr>
          <w:color w:val="000000" w:themeColor="text1"/>
          <w:lang w:val="nl-NL"/>
        </w:rPr>
      </w:pPr>
      <w:r w:rsidRPr="00887F76">
        <w:rPr>
          <w:color w:val="FF0000"/>
          <w:lang w:val="nl-NL"/>
        </w:rPr>
        <w:t xml:space="preserve">Alternatief 2: bigrams specifiek </w:t>
      </w:r>
      <w:r w:rsidR="00EC0B28" w:rsidRPr="00887F76">
        <w:rPr>
          <w:color w:val="FF0000"/>
          <w:lang w:val="nl-NL"/>
        </w:rPr>
        <w:t xml:space="preserve">van de stem activeren. </w:t>
      </w:r>
      <w:r w:rsidR="00EC0B28" w:rsidRPr="00EC0B28">
        <w:rPr>
          <w:color w:val="FF0000"/>
          <w:lang w:val="de-CH"/>
        </w:rPr>
        <w:t>Dus alle bigrams zonder de letter</w:t>
      </w:r>
      <w:r w:rsidR="00E83080">
        <w:rPr>
          <w:color w:val="FF0000"/>
          <w:lang w:val="de-CH"/>
        </w:rPr>
        <w:t xml:space="preserve">s </w:t>
      </w:r>
      <w:r w:rsidR="00EC0B28" w:rsidRPr="00EC0B28">
        <w:rPr>
          <w:color w:val="FF0000"/>
          <w:lang w:val="de-CH"/>
        </w:rPr>
        <w:t>van de ste</w:t>
      </w:r>
      <w:r w:rsidR="00EC0B28">
        <w:rPr>
          <w:color w:val="FF0000"/>
          <w:lang w:val="de-CH"/>
        </w:rPr>
        <w:t xml:space="preserve">m opnieuw activeren? (aka. </w:t>
      </w:r>
      <w:r w:rsidR="00EC0B28" w:rsidRPr="00C53B51">
        <w:rPr>
          <w:color w:val="000000" w:themeColor="text1"/>
          <w:lang w:val="de-CH"/>
        </w:rPr>
        <w:t xml:space="preserve">Wanneer woord in CORN + ER gesplitst wordt, stimulus van CORN en ER dubbel zo salient? </w:t>
      </w:r>
      <w:proofErr w:type="gramStart"/>
      <w:r w:rsidR="00EC0B28" w:rsidRPr="00887F76">
        <w:rPr>
          <w:color w:val="000000" w:themeColor="text1"/>
          <w:lang w:val="nl-NL"/>
        </w:rPr>
        <w:t>Dus,excitatie</w:t>
      </w:r>
      <w:proofErr w:type="gramEnd"/>
      <w:r w:rsidR="00EC0B28" w:rsidRPr="00887F76">
        <w:rPr>
          <w:color w:val="000000" w:themeColor="text1"/>
          <w:lang w:val="nl-NL"/>
        </w:rPr>
        <w:t xml:space="preserve"> specifiek verhogen voor die bigrams? -&gt; </w:t>
      </w:r>
      <w:proofErr w:type="gramStart"/>
      <w:r w:rsidR="00EC0B28" w:rsidRPr="00887F76">
        <w:rPr>
          <w:color w:val="000000" w:themeColor="text1"/>
          <w:lang w:val="nl-NL"/>
        </w:rPr>
        <w:t>CORN activatie</w:t>
      </w:r>
      <w:proofErr w:type="gramEnd"/>
      <w:r w:rsidR="00EC0B28" w:rsidRPr="00887F76">
        <w:rPr>
          <w:color w:val="000000" w:themeColor="text1"/>
          <w:lang w:val="nl-NL"/>
        </w:rPr>
        <w:t xml:space="preserve"> op bigram level)</w:t>
      </w:r>
    </w:p>
    <w:p w14:paraId="4BB09D8E" w14:textId="77777777" w:rsidR="00E83080" w:rsidRPr="00887F76" w:rsidRDefault="00E83080" w:rsidP="00EC0B28">
      <w:pPr>
        <w:pStyle w:val="ListParagraph"/>
        <w:numPr>
          <w:ilvl w:val="0"/>
          <w:numId w:val="9"/>
        </w:numPr>
        <w:tabs>
          <w:tab w:val="left" w:pos="4640"/>
        </w:tabs>
        <w:rPr>
          <w:color w:val="000000" w:themeColor="text1"/>
          <w:lang w:val="nl-NL"/>
        </w:rPr>
      </w:pPr>
    </w:p>
    <w:p w14:paraId="7D13DAE6" w14:textId="19848548" w:rsidR="006D4037" w:rsidRPr="007F522D" w:rsidRDefault="006D4037" w:rsidP="006D4037">
      <w:pPr>
        <w:pStyle w:val="ListParagraph"/>
        <w:numPr>
          <w:ilvl w:val="0"/>
          <w:numId w:val="9"/>
        </w:numPr>
        <w:tabs>
          <w:tab w:val="left" w:pos="4640"/>
        </w:tabs>
        <w:rPr>
          <w:color w:val="000000" w:themeColor="text1"/>
        </w:rPr>
      </w:pPr>
      <w:r w:rsidRPr="00887F76">
        <w:rPr>
          <w:color w:val="000000" w:themeColor="text1"/>
          <w:lang w:val="nl-NL"/>
        </w:rPr>
        <w:t>Wanneer woord in CORN + ER gesplitst wordt, geen inhibite meer van CORNER op CORN?</w:t>
      </w:r>
      <w:r w:rsidR="007F522D" w:rsidRPr="00887F76">
        <w:rPr>
          <w:color w:val="000000" w:themeColor="text1"/>
          <w:lang w:val="nl-NL"/>
        </w:rPr>
        <w:t xml:space="preserve"> </w:t>
      </w:r>
      <w:r w:rsidR="007F522D" w:rsidRPr="007F522D">
        <w:rPr>
          <w:color w:val="000000" w:themeColor="text1"/>
        </w:rPr>
        <w:t xml:space="preserve">Of, </w:t>
      </w:r>
      <w:r w:rsidR="007F522D">
        <w:rPr>
          <w:color w:val="000000" w:themeColor="text1"/>
        </w:rPr>
        <w:t>inhibite van het woord CORNER op 0 voor alles?</w:t>
      </w:r>
    </w:p>
    <w:p w14:paraId="11CF1665" w14:textId="4D68D855" w:rsidR="009264FA" w:rsidRPr="007F522D" w:rsidRDefault="009264FA" w:rsidP="009264FA">
      <w:pPr>
        <w:pStyle w:val="ListParagraph"/>
        <w:numPr>
          <w:ilvl w:val="0"/>
          <w:numId w:val="9"/>
        </w:numPr>
        <w:tabs>
          <w:tab w:val="left" w:pos="4640"/>
        </w:tabs>
        <w:rPr>
          <w:color w:val="000000" w:themeColor="text1"/>
        </w:rPr>
      </w:pPr>
      <w:r w:rsidRPr="00887F76">
        <w:rPr>
          <w:color w:val="000000" w:themeColor="text1"/>
          <w:lang w:val="nl-NL"/>
        </w:rPr>
        <w:t>«</w:t>
      </w:r>
      <w:r w:rsidRPr="0037654C">
        <w:rPr>
          <w:b/>
          <w:bCs/>
          <w:color w:val="000000" w:themeColor="text1"/>
          <w:lang w:val="nl-NL"/>
        </w:rPr>
        <w:t>Morphological decomposition based on the analysis of orthography</w:t>
      </w:r>
      <w:r w:rsidRPr="00887F76">
        <w:rPr>
          <w:b/>
          <w:bCs/>
          <w:color w:val="000000" w:themeColor="text1"/>
          <w:lang w:val="nl-NL"/>
        </w:rPr>
        <w:t xml:space="preserve">”: </w:t>
      </w:r>
      <w:r w:rsidRPr="00887F76">
        <w:rPr>
          <w:color w:val="000000" w:themeColor="text1"/>
          <w:lang w:val="nl-NL"/>
        </w:rPr>
        <w:t xml:space="preserve">Bij elke affix hoor een groep stems die vaak ermee voorkomen. Het </w:t>
      </w:r>
      <w:r w:rsidR="007F522D" w:rsidRPr="00887F76">
        <w:rPr>
          <w:color w:val="000000" w:themeColor="text1"/>
          <w:lang w:val="nl-NL"/>
        </w:rPr>
        <w:t>h</w:t>
      </w:r>
      <w:r w:rsidRPr="00887F76">
        <w:rPr>
          <w:color w:val="000000" w:themeColor="text1"/>
          <w:lang w:val="nl-NL"/>
        </w:rPr>
        <w:t xml:space="preserve">erkennen van een affix, primet al die woorden (misschien overlap met actieve bigrams) -&gt; zorgt voor extra activatie van die woorden. </w:t>
      </w:r>
      <w:r>
        <w:rPr>
          <w:color w:val="000000" w:themeColor="text1"/>
        </w:rPr>
        <w:t>Wel een extra (grote) aanname</w:t>
      </w:r>
    </w:p>
    <w:p w14:paraId="4A4025DF" w14:textId="31A043D5" w:rsidR="007F522D" w:rsidRPr="0037654C" w:rsidRDefault="007F522D" w:rsidP="007F522D">
      <w:pPr>
        <w:pStyle w:val="ListParagraph"/>
        <w:numPr>
          <w:ilvl w:val="1"/>
          <w:numId w:val="9"/>
        </w:numPr>
        <w:tabs>
          <w:tab w:val="left" w:pos="4640"/>
        </w:tabs>
        <w:rPr>
          <w:color w:val="000000" w:themeColor="text1"/>
          <w:lang w:val="nl-NL"/>
        </w:rPr>
      </w:pPr>
      <w:r w:rsidRPr="007F522D">
        <w:rPr>
          <w:color w:val="000000" w:themeColor="text1"/>
          <w:lang w:val="de-CH"/>
        </w:rPr>
        <w:t>Nee dit</w:t>
      </w:r>
      <w:r>
        <w:rPr>
          <w:color w:val="000000" w:themeColor="text1"/>
          <w:lang w:val="de-CH"/>
        </w:rPr>
        <w:t xml:space="preserve"> z</w:t>
      </w:r>
      <w:r w:rsidRPr="007F522D">
        <w:rPr>
          <w:color w:val="000000" w:themeColor="text1"/>
          <w:lang w:val="de-CH"/>
        </w:rPr>
        <w:t>al niet werken.</w:t>
      </w:r>
    </w:p>
    <w:p w14:paraId="6C571DDD" w14:textId="77777777" w:rsidR="00275D48" w:rsidRPr="0037654C" w:rsidRDefault="00275D48" w:rsidP="00275D48">
      <w:pPr>
        <w:pStyle w:val="ListParagraph"/>
        <w:numPr>
          <w:ilvl w:val="0"/>
          <w:numId w:val="9"/>
        </w:numPr>
        <w:tabs>
          <w:tab w:val="left" w:pos="4640"/>
        </w:tabs>
        <w:rPr>
          <w:color w:val="000000" w:themeColor="text1"/>
          <w:lang w:val="nl-NL"/>
        </w:rPr>
      </w:pPr>
    </w:p>
    <w:p w14:paraId="31948231" w14:textId="4A10DCCF" w:rsidR="00192FE2" w:rsidRPr="0037654C" w:rsidRDefault="00192FE2" w:rsidP="009264FA">
      <w:pPr>
        <w:pStyle w:val="ListParagraph"/>
        <w:numPr>
          <w:ilvl w:val="0"/>
          <w:numId w:val="9"/>
        </w:numPr>
        <w:tabs>
          <w:tab w:val="left" w:pos="4640"/>
        </w:tabs>
        <w:rPr>
          <w:color w:val="000000" w:themeColor="text1"/>
          <w:lang w:val="nl-NL"/>
        </w:rPr>
      </w:pPr>
      <w:r w:rsidRPr="00887F76">
        <w:rPr>
          <w:color w:val="000000" w:themeColor="text1"/>
          <w:lang w:val="nl-NL"/>
        </w:rPr>
        <w:t>Affix herkennen maakt de affix ‘invisible’ -&gt; prime en target komen 100% overeen?</w:t>
      </w:r>
    </w:p>
    <w:p w14:paraId="03F3D6A8" w14:textId="760C988D" w:rsidR="00043C9E" w:rsidRPr="0037654C" w:rsidRDefault="00043C9E" w:rsidP="009264FA">
      <w:pPr>
        <w:pStyle w:val="ListParagraph"/>
        <w:numPr>
          <w:ilvl w:val="0"/>
          <w:numId w:val="9"/>
        </w:numPr>
        <w:tabs>
          <w:tab w:val="left" w:pos="4640"/>
        </w:tabs>
        <w:rPr>
          <w:color w:val="000000" w:themeColor="text1"/>
          <w:lang w:val="nl-NL"/>
        </w:rPr>
      </w:pPr>
      <w:r w:rsidRPr="00043C9E">
        <w:rPr>
          <w:color w:val="000000" w:themeColor="text1"/>
          <w:lang w:val="de-CH"/>
        </w:rPr>
        <w:lastRenderedPageBreak/>
        <w:t>Inhibitie verlagen tussen CORNER en CORN (</w:t>
      </w:r>
      <w:r w:rsidR="0080500C">
        <w:rPr>
          <w:color w:val="000000" w:themeColor="text1"/>
          <w:lang w:val="de-CH"/>
        </w:rPr>
        <w:t xml:space="preserve">sinds het begin). Dus, alle </w:t>
      </w:r>
      <w:r w:rsidR="00B30450">
        <w:rPr>
          <w:color w:val="000000" w:themeColor="text1"/>
          <w:lang w:val="de-CH"/>
        </w:rPr>
        <w:t xml:space="preserve">woorden met affixes hebben geen inhibite op hun stem. </w:t>
      </w:r>
    </w:p>
    <w:p w14:paraId="5C4547F7" w14:textId="7182D2C9" w:rsidR="00B30450" w:rsidRPr="0037654C" w:rsidRDefault="00B30450" w:rsidP="00B30450">
      <w:pPr>
        <w:pStyle w:val="ListParagraph"/>
        <w:numPr>
          <w:ilvl w:val="1"/>
          <w:numId w:val="9"/>
        </w:numPr>
        <w:tabs>
          <w:tab w:val="left" w:pos="4640"/>
        </w:tabs>
        <w:rPr>
          <w:color w:val="000000" w:themeColor="text1"/>
          <w:lang w:val="nl-NL"/>
        </w:rPr>
      </w:pPr>
      <w:r w:rsidRPr="00B30450">
        <w:rPr>
          <w:color w:val="000000" w:themeColor="text1"/>
          <w:lang w:val="de-CH"/>
        </w:rPr>
        <w:t>Maar, hoe zit het d</w:t>
      </w:r>
      <w:r>
        <w:rPr>
          <w:color w:val="000000" w:themeColor="text1"/>
          <w:lang w:val="de-CH"/>
        </w:rPr>
        <w:t>an met affixed woorden die niet precies een stem hebben (RELATE-RELATABLE)</w:t>
      </w:r>
      <w:r w:rsidR="00275D48">
        <w:rPr>
          <w:color w:val="000000" w:themeColor="text1"/>
          <w:lang w:val="de-CH"/>
        </w:rPr>
        <w:t xml:space="preserve">: als je RELAT zoekt, vind je niets. </w:t>
      </w:r>
    </w:p>
    <w:p w14:paraId="42DD6D45" w14:textId="2AC43B22" w:rsidR="00275D48" w:rsidRPr="0037654C" w:rsidRDefault="00275D48" w:rsidP="00B30450">
      <w:pPr>
        <w:pStyle w:val="ListParagraph"/>
        <w:numPr>
          <w:ilvl w:val="1"/>
          <w:numId w:val="9"/>
        </w:numPr>
        <w:tabs>
          <w:tab w:val="left" w:pos="4640"/>
        </w:tabs>
        <w:rPr>
          <w:color w:val="000000" w:themeColor="text1"/>
          <w:lang w:val="nl-NL"/>
        </w:rPr>
      </w:pPr>
      <w:r>
        <w:rPr>
          <w:color w:val="000000" w:themeColor="text1"/>
          <w:lang w:val="de-CH"/>
        </w:rPr>
        <w:t xml:space="preserve">Woorden die je niet kent? MILKEN-MILK. </w:t>
      </w:r>
      <w:r w:rsidR="00936422">
        <w:rPr>
          <w:color w:val="000000" w:themeColor="text1"/>
          <w:lang w:val="de-CH"/>
        </w:rPr>
        <w:t xml:space="preserve">Of zelfs SARB-SARBY. </w:t>
      </w:r>
      <w:r>
        <w:rPr>
          <w:color w:val="000000" w:themeColor="text1"/>
          <w:lang w:val="de-CH"/>
        </w:rPr>
        <w:t>Verwacht je priming? Inhibitie is geleerd, maar is dat dan realistich bij een woord dat je niet herkent?</w:t>
      </w:r>
    </w:p>
    <w:p w14:paraId="16EE4BFD" w14:textId="77777777" w:rsidR="00936422" w:rsidRDefault="00936422" w:rsidP="009264FA">
      <w:pPr>
        <w:tabs>
          <w:tab w:val="left" w:pos="4640"/>
        </w:tabs>
        <w:rPr>
          <w:color w:val="000000" w:themeColor="text1"/>
          <w:lang w:val="de-CH"/>
        </w:rPr>
      </w:pPr>
      <w:r>
        <w:rPr>
          <w:color w:val="000000" w:themeColor="text1"/>
          <w:lang w:val="de-CH"/>
        </w:rPr>
        <w:t xml:space="preserve">2 Theorien: 1. Er bestaat een mechanisme dat autmotaisch affix herkent en parst -&gt; in dit geval verwacht je ook verschil in woorden die je niet kent. MILKEN zal meer primen dan MILKEW. 2. Nee, je leert handmatig tussen elk bekend woord en zijn stem, dat die niet met elkaar in competitite moeten staan. In dat geval zal CORNER primen, maar MILKEN niet. </w:t>
      </w:r>
    </w:p>
    <w:p w14:paraId="66BCCBAC" w14:textId="77777777" w:rsidR="00936422" w:rsidRDefault="00936422" w:rsidP="009264FA">
      <w:pPr>
        <w:tabs>
          <w:tab w:val="left" w:pos="4640"/>
        </w:tabs>
        <w:rPr>
          <w:color w:val="000000" w:themeColor="text1"/>
          <w:lang w:val="de-CH"/>
        </w:rPr>
      </w:pPr>
    </w:p>
    <w:p w14:paraId="398DB030" w14:textId="31C6A77C" w:rsidR="00936422" w:rsidRPr="00887F76" w:rsidRDefault="008850AB" w:rsidP="009264FA">
      <w:pPr>
        <w:tabs>
          <w:tab w:val="left" w:pos="4640"/>
        </w:tabs>
        <w:rPr>
          <w:color w:val="000000" w:themeColor="text1"/>
          <w:lang w:val="de-CH"/>
        </w:rPr>
      </w:pPr>
      <w:hyperlink r:id="rId6" w:history="1">
        <w:r w:rsidR="00936422" w:rsidRPr="00887F76">
          <w:rPr>
            <w:rStyle w:val="Hyperlink"/>
            <w:lang w:val="de-CH"/>
          </w:rPr>
          <w:t>https://doi.org/10.1177/1747021819896766</w:t>
        </w:r>
      </w:hyperlink>
      <w:r w:rsidR="00936422" w:rsidRPr="00887F76">
        <w:rPr>
          <w:color w:val="000000" w:themeColor="text1"/>
          <w:lang w:val="de-CH"/>
        </w:rPr>
        <w:t>: no priming for affix vs non-affix nonwords.</w:t>
      </w:r>
    </w:p>
    <w:p w14:paraId="2D140103" w14:textId="73779612" w:rsidR="00936422" w:rsidRPr="00887F76" w:rsidRDefault="00936422" w:rsidP="009264FA">
      <w:pPr>
        <w:tabs>
          <w:tab w:val="left" w:pos="4640"/>
        </w:tabs>
        <w:rPr>
          <w:color w:val="000000" w:themeColor="text1"/>
          <w:lang w:val="de-CH"/>
        </w:rPr>
      </w:pPr>
    </w:p>
    <w:p w14:paraId="4DC52367" w14:textId="1EEC11CB" w:rsidR="00936422" w:rsidRPr="00887F76" w:rsidRDefault="00936422" w:rsidP="009264FA">
      <w:pPr>
        <w:tabs>
          <w:tab w:val="left" w:pos="4640"/>
        </w:tabs>
        <w:rPr>
          <w:color w:val="000000" w:themeColor="text1"/>
          <w:lang w:val="de-CH"/>
        </w:rPr>
      </w:pPr>
    </w:p>
    <w:p w14:paraId="61735762" w14:textId="6ED753B6" w:rsidR="00936422" w:rsidRPr="00887F76" w:rsidRDefault="008850AB" w:rsidP="009264FA">
      <w:pPr>
        <w:tabs>
          <w:tab w:val="left" w:pos="4640"/>
        </w:tabs>
        <w:rPr>
          <w:color w:val="000000" w:themeColor="text1"/>
          <w:lang w:val="nl-NL"/>
        </w:rPr>
      </w:pPr>
      <w:hyperlink r:id="rId7" w:history="1">
        <w:r w:rsidR="00936422" w:rsidRPr="007737CA">
          <w:rPr>
            <w:rStyle w:val="Hyperlink"/>
          </w:rPr>
          <w:t>https://link.springer.com/article/10.3758/s13423-011-0120-y</w:t>
        </w:r>
      </w:hyperlink>
      <w:r w:rsidR="00936422">
        <w:rPr>
          <w:color w:val="000000" w:themeColor="text1"/>
        </w:rPr>
        <w:t xml:space="preserve">: priming for affixed nonwords, but not non-affixed nonwords!! </w:t>
      </w:r>
      <w:r w:rsidR="00936422" w:rsidRPr="00887F76">
        <w:rPr>
          <w:color w:val="000000" w:themeColor="text1"/>
          <w:lang w:val="nl-NL"/>
        </w:rPr>
        <w:t>(40ms prime)</w:t>
      </w:r>
    </w:p>
    <w:p w14:paraId="07BD529F" w14:textId="77777777" w:rsidR="00936422" w:rsidRPr="00887F76" w:rsidRDefault="00936422" w:rsidP="009264FA">
      <w:pPr>
        <w:tabs>
          <w:tab w:val="left" w:pos="4640"/>
        </w:tabs>
        <w:rPr>
          <w:color w:val="000000" w:themeColor="text1"/>
          <w:lang w:val="nl-NL"/>
        </w:rPr>
      </w:pPr>
    </w:p>
    <w:p w14:paraId="3A527543" w14:textId="73DE7DD1" w:rsidR="009264FA" w:rsidRPr="00043C9E" w:rsidRDefault="00936422" w:rsidP="009264FA">
      <w:pPr>
        <w:tabs>
          <w:tab w:val="left" w:pos="4640"/>
        </w:tabs>
        <w:rPr>
          <w:color w:val="000000" w:themeColor="text1"/>
          <w:lang w:val="de-CH"/>
        </w:rPr>
      </w:pPr>
      <w:r>
        <w:rPr>
          <w:color w:val="000000" w:themeColor="text1"/>
          <w:lang w:val="de-CH"/>
        </w:rPr>
        <w:t>Als je beslist de inhibitie matrix 0 te maken voor woorden zoals CORNER-</w:t>
      </w:r>
      <w:proofErr w:type="gramStart"/>
      <w:r>
        <w:rPr>
          <w:color w:val="000000" w:themeColor="text1"/>
          <w:lang w:val="de-CH"/>
        </w:rPr>
        <w:t>CORN ,</w:t>
      </w:r>
      <w:proofErr w:type="gramEnd"/>
      <w:r>
        <w:rPr>
          <w:color w:val="000000" w:themeColor="text1"/>
          <w:lang w:val="de-CH"/>
        </w:rPr>
        <w:t xml:space="preserve"> zal het model werken, maar hoe interpreteren we dit? Je leert voor elk paar niet de stem te inhiberen, zelfs al heeft de stem er niets mee te maken? Er gebeurt dan niets «mechanisch» meer dat voor de priming effecten zorgt, maar alles is afhankelijk van de matrix, die we met de hand bouwen. </w:t>
      </w:r>
    </w:p>
    <w:p w14:paraId="4F837A10" w14:textId="68D314C1" w:rsidR="009264FA" w:rsidRPr="00043C9E" w:rsidRDefault="009264FA" w:rsidP="009264FA">
      <w:pPr>
        <w:tabs>
          <w:tab w:val="left" w:pos="4640"/>
        </w:tabs>
        <w:rPr>
          <w:color w:val="000000" w:themeColor="text1"/>
          <w:lang w:val="de-CH"/>
        </w:rPr>
      </w:pPr>
    </w:p>
    <w:p w14:paraId="04D00E01" w14:textId="18FFF5F5" w:rsidR="00B118F0" w:rsidRPr="00887F76" w:rsidRDefault="00B118F0" w:rsidP="009264FA">
      <w:pPr>
        <w:tabs>
          <w:tab w:val="left" w:pos="4640"/>
        </w:tabs>
        <w:rPr>
          <w:color w:val="000000" w:themeColor="text1"/>
          <w:lang w:val="nl-NL"/>
        </w:rPr>
      </w:pPr>
      <w:r w:rsidRPr="00887F76">
        <w:rPr>
          <w:color w:val="000000" w:themeColor="text1"/>
          <w:lang w:val="nl-NL"/>
        </w:rPr>
        <w:t xml:space="preserve">Non-primed and primed </w:t>
      </w:r>
      <w:proofErr w:type="gramStart"/>
      <w:r w:rsidR="007D08AF" w:rsidRPr="00887F76">
        <w:rPr>
          <w:color w:val="000000" w:themeColor="text1"/>
          <w:lang w:val="nl-NL"/>
        </w:rPr>
        <w:t>reactie tijden</w:t>
      </w:r>
      <w:proofErr w:type="gramEnd"/>
      <w:r w:rsidR="007D08AF" w:rsidRPr="00887F76">
        <w:rPr>
          <w:color w:val="000000" w:themeColor="text1"/>
          <w:lang w:val="nl-NL"/>
        </w:rPr>
        <w:t xml:space="preserve"> </w:t>
      </w:r>
      <w:r w:rsidRPr="00887F76">
        <w:rPr>
          <w:color w:val="000000" w:themeColor="text1"/>
          <w:lang w:val="nl-NL"/>
        </w:rPr>
        <w:t>dichter bij elkaar</w:t>
      </w:r>
      <w:r w:rsidR="007D08AF" w:rsidRPr="00887F76">
        <w:rPr>
          <w:color w:val="000000" w:themeColor="text1"/>
          <w:lang w:val="nl-NL"/>
        </w:rPr>
        <w:t>: je wilt dat de priming van related prime gecancelled wordt door word2word inhibition, en dan weer wordt gered door special affix system: zie punt 4 in rood hierboven.</w:t>
      </w:r>
    </w:p>
    <w:p w14:paraId="166C5A9D" w14:textId="77777777" w:rsidR="007D08AF" w:rsidRDefault="007D08AF" w:rsidP="009264FA">
      <w:pPr>
        <w:tabs>
          <w:tab w:val="left" w:pos="4640"/>
        </w:tabs>
        <w:rPr>
          <w:color w:val="000000" w:themeColor="text1"/>
          <w:lang w:val="de-CH"/>
        </w:rPr>
      </w:pPr>
    </w:p>
    <w:p w14:paraId="676A3A46" w14:textId="106F3C63" w:rsidR="00D51918" w:rsidRDefault="00D51918" w:rsidP="009264FA">
      <w:pPr>
        <w:tabs>
          <w:tab w:val="left" w:pos="4640"/>
        </w:tabs>
        <w:rPr>
          <w:color w:val="000000" w:themeColor="text1"/>
          <w:lang w:val="de-CH"/>
        </w:rPr>
      </w:pPr>
      <w:r w:rsidRPr="00D51918">
        <w:rPr>
          <w:color w:val="000000" w:themeColor="text1"/>
          <w:lang w:val="de-CH"/>
        </w:rPr>
        <w:t>Het is toch zeer handig als we de tijdspan korte</w:t>
      </w:r>
      <w:r>
        <w:rPr>
          <w:color w:val="000000" w:themeColor="text1"/>
          <w:lang w:val="de-CH"/>
        </w:rPr>
        <w:t>r maken:</w:t>
      </w:r>
    </w:p>
    <w:p w14:paraId="5A33A570" w14:textId="30B0BFBA" w:rsidR="00D51918" w:rsidRDefault="00D51918" w:rsidP="00D51918">
      <w:pPr>
        <w:pStyle w:val="ListParagraph"/>
        <w:numPr>
          <w:ilvl w:val="0"/>
          <w:numId w:val="6"/>
        </w:numPr>
        <w:tabs>
          <w:tab w:val="left" w:pos="4640"/>
        </w:tabs>
        <w:rPr>
          <w:color w:val="000000" w:themeColor="text1"/>
          <w:lang w:val="de-CH"/>
        </w:rPr>
      </w:pPr>
      <w:r>
        <w:rPr>
          <w:color w:val="000000" w:themeColor="text1"/>
          <w:lang w:val="de-CH"/>
        </w:rPr>
        <w:t>In meer dan 2 cycli is het makkelijker om complexe effecten te modelleren</w:t>
      </w:r>
    </w:p>
    <w:p w14:paraId="6DA61B5C" w14:textId="07CA0DC4" w:rsidR="00D51918" w:rsidRDefault="00D51918" w:rsidP="00D51918">
      <w:pPr>
        <w:pStyle w:val="ListParagraph"/>
        <w:numPr>
          <w:ilvl w:val="0"/>
          <w:numId w:val="6"/>
        </w:numPr>
        <w:tabs>
          <w:tab w:val="left" w:pos="4640"/>
        </w:tabs>
        <w:rPr>
          <w:color w:val="000000" w:themeColor="text1"/>
        </w:rPr>
      </w:pPr>
      <w:r w:rsidRPr="00887F76">
        <w:rPr>
          <w:color w:val="000000" w:themeColor="text1"/>
          <w:lang w:val="nl-NL"/>
        </w:rPr>
        <w:t xml:space="preserve">Op dit moment is het vaak cyclus 2: affix herkennen, cyclus 3: woord herkennen. </w:t>
      </w:r>
      <w:r>
        <w:rPr>
          <w:color w:val="000000" w:themeColor="text1"/>
        </w:rPr>
        <w:t>Weining resolutie in score verschillen.</w:t>
      </w:r>
    </w:p>
    <w:p w14:paraId="6D7EBD97" w14:textId="3CBB76DA" w:rsidR="007D08AF" w:rsidRPr="00887F76" w:rsidRDefault="007D08AF" w:rsidP="007D08AF">
      <w:pPr>
        <w:pStyle w:val="ListParagraph"/>
        <w:numPr>
          <w:ilvl w:val="1"/>
          <w:numId w:val="6"/>
        </w:numPr>
        <w:tabs>
          <w:tab w:val="left" w:pos="4640"/>
        </w:tabs>
        <w:rPr>
          <w:color w:val="000000" w:themeColor="text1"/>
          <w:lang w:val="nl-NL"/>
        </w:rPr>
      </w:pPr>
      <w:r w:rsidRPr="007D08AF">
        <w:rPr>
          <w:color w:val="000000" w:themeColor="text1"/>
          <w:lang w:val="de-CH"/>
        </w:rPr>
        <w:t xml:space="preserve">Maakt niet uit, want hoe we het affix system nu designen impliceert dat affix alleen herkend hoedt te worden, en dan worden alle woorden </w:t>
      </w:r>
      <w:r>
        <w:rPr>
          <w:color w:val="000000" w:themeColor="text1"/>
          <w:lang w:val="de-CH"/>
        </w:rPr>
        <w:t xml:space="preserve">lagere threshold. </w:t>
      </w:r>
      <w:r w:rsidRPr="00887F76">
        <w:rPr>
          <w:color w:val="000000" w:themeColor="text1"/>
          <w:lang w:val="nl-NL"/>
        </w:rPr>
        <w:t xml:space="preserve">Dus dat effect zal plaatsvinden, ongeacht of de prime nog in beeld is of niet. </w:t>
      </w:r>
    </w:p>
    <w:p w14:paraId="7ECB5B03" w14:textId="77777777" w:rsidR="00285A3D" w:rsidRPr="00887F76" w:rsidRDefault="00285A3D" w:rsidP="00285A3D">
      <w:pPr>
        <w:pStyle w:val="ListParagraph"/>
        <w:tabs>
          <w:tab w:val="left" w:pos="4640"/>
        </w:tabs>
        <w:ind w:left="1440"/>
        <w:rPr>
          <w:color w:val="000000" w:themeColor="text1"/>
          <w:lang w:val="nl-NL"/>
        </w:rPr>
      </w:pPr>
    </w:p>
    <w:p w14:paraId="71595419" w14:textId="13E94D5C" w:rsidR="008B284F" w:rsidRDefault="008B284F" w:rsidP="00285A3D">
      <w:pPr>
        <w:pStyle w:val="ListParagraph"/>
        <w:numPr>
          <w:ilvl w:val="0"/>
          <w:numId w:val="6"/>
        </w:numPr>
        <w:tabs>
          <w:tab w:val="left" w:pos="4640"/>
        </w:tabs>
        <w:rPr>
          <w:color w:val="000000" w:themeColor="text1"/>
          <w:lang w:val="de-CH"/>
        </w:rPr>
      </w:pPr>
      <w:r w:rsidRPr="00887F76">
        <w:rPr>
          <w:color w:val="000000" w:themeColor="text1"/>
          <w:lang w:val="nl-NL"/>
        </w:rPr>
        <w:t xml:space="preserve">Opmerking: het hele </w:t>
      </w:r>
      <w:r w:rsidR="00D82E99" w:rsidRPr="00887F76">
        <w:rPr>
          <w:color w:val="000000" w:themeColor="text1"/>
          <w:lang w:val="nl-NL"/>
        </w:rPr>
        <w:t xml:space="preserve">“zoek woorden met length-length(affix)” is niet meer </w:t>
      </w:r>
      <w:proofErr w:type="gramStart"/>
      <w:r w:rsidR="00D82E99" w:rsidRPr="00887F76">
        <w:rPr>
          <w:color w:val="000000" w:themeColor="text1"/>
          <w:lang w:val="nl-NL"/>
        </w:rPr>
        <w:t>nodig..</w:t>
      </w:r>
      <w:proofErr w:type="gramEnd"/>
      <w:r w:rsidR="00D82E99" w:rsidRPr="00887F76">
        <w:rPr>
          <w:color w:val="000000" w:themeColor="text1"/>
          <w:lang w:val="nl-NL"/>
        </w:rPr>
        <w:t xml:space="preserve"> </w:t>
      </w:r>
      <w:r w:rsidR="00D82E99" w:rsidRPr="00D82E99">
        <w:rPr>
          <w:color w:val="000000" w:themeColor="text1"/>
          <w:lang w:val="de-CH"/>
        </w:rPr>
        <w:t xml:space="preserve">Als affix herkennen het lageren van de threshold van de restante </w:t>
      </w:r>
      <w:r w:rsidR="00D82E99">
        <w:rPr>
          <w:color w:val="000000" w:themeColor="text1"/>
          <w:lang w:val="de-CH"/>
        </w:rPr>
        <w:t xml:space="preserve">woorden instand brengt is dat genoeg. </w:t>
      </w:r>
    </w:p>
    <w:p w14:paraId="78498DCC" w14:textId="77777777" w:rsidR="001117D6" w:rsidRDefault="001117D6" w:rsidP="001117D6">
      <w:pPr>
        <w:pStyle w:val="ListParagraph"/>
        <w:tabs>
          <w:tab w:val="left" w:pos="4640"/>
        </w:tabs>
        <w:rPr>
          <w:color w:val="000000" w:themeColor="text1"/>
          <w:lang w:val="de-CH"/>
        </w:rPr>
      </w:pPr>
    </w:p>
    <w:p w14:paraId="47D4F5FF" w14:textId="5A6F8FC7" w:rsidR="00D82E99" w:rsidRDefault="00D82E99" w:rsidP="00285A3D">
      <w:pPr>
        <w:pStyle w:val="ListParagraph"/>
        <w:numPr>
          <w:ilvl w:val="0"/>
          <w:numId w:val="6"/>
        </w:numPr>
        <w:tabs>
          <w:tab w:val="left" w:pos="4640"/>
        </w:tabs>
        <w:rPr>
          <w:color w:val="000000" w:themeColor="text1"/>
        </w:rPr>
      </w:pPr>
      <w:r w:rsidRPr="00887F76">
        <w:rPr>
          <w:color w:val="000000" w:themeColor="text1"/>
          <w:lang w:val="nl-NL"/>
        </w:rPr>
        <w:t xml:space="preserve">Opnerking: </w:t>
      </w:r>
      <w:r w:rsidR="007E6D72" w:rsidRPr="00887F76">
        <w:rPr>
          <w:color w:val="000000" w:themeColor="text1"/>
          <w:lang w:val="nl-NL"/>
        </w:rPr>
        <w:t>non-suffixed + suffixed zijn nu gelijk qua RT. Maar, suffix wordt vaak herkend ipv woord, omdat lage threshold. BVB: ‘tion’ in ‘edition’, vervolgens is stimulus ‘edit’. ‘</w:t>
      </w:r>
      <w:proofErr w:type="gramStart"/>
      <w:r w:rsidR="007E6D72" w:rsidRPr="00887F76">
        <w:rPr>
          <w:color w:val="000000" w:themeColor="text1"/>
          <w:lang w:val="nl-NL"/>
        </w:rPr>
        <w:t>tion</w:t>
      </w:r>
      <w:proofErr w:type="gramEnd"/>
      <w:r w:rsidR="007E6D72" w:rsidRPr="00887F76">
        <w:rPr>
          <w:color w:val="000000" w:themeColor="text1"/>
          <w:lang w:val="nl-NL"/>
        </w:rPr>
        <w:t xml:space="preserve">’ blijft hangen en is hoogst geactiveerde woord. </w:t>
      </w:r>
      <w:r w:rsidR="007E6D72">
        <w:rPr>
          <w:color w:val="000000" w:themeColor="text1"/>
        </w:rPr>
        <w:t>Of zelfs, ‘ant_’ ipv ‘cat’.</w:t>
      </w:r>
    </w:p>
    <w:p w14:paraId="04EBB1B8" w14:textId="1E4F8267" w:rsidR="00285A3D" w:rsidRDefault="00285A3D" w:rsidP="00285A3D">
      <w:pPr>
        <w:pStyle w:val="ListParagraph"/>
        <w:numPr>
          <w:ilvl w:val="1"/>
          <w:numId w:val="6"/>
        </w:numPr>
        <w:tabs>
          <w:tab w:val="left" w:pos="4640"/>
        </w:tabs>
        <w:rPr>
          <w:color w:val="000000" w:themeColor="text1"/>
          <w:lang w:val="de-CH"/>
        </w:rPr>
      </w:pPr>
      <w:r w:rsidRPr="00285A3D">
        <w:rPr>
          <w:color w:val="000000" w:themeColor="text1"/>
          <w:lang w:val="de-CH"/>
        </w:rPr>
        <w:t>Als je affixes threshold h</w:t>
      </w:r>
      <w:r>
        <w:rPr>
          <w:color w:val="000000" w:themeColor="text1"/>
          <w:lang w:val="de-CH"/>
        </w:rPr>
        <w:t>o</w:t>
      </w:r>
      <w:r w:rsidRPr="00285A3D">
        <w:rPr>
          <w:color w:val="000000" w:themeColor="text1"/>
          <w:lang w:val="de-CH"/>
        </w:rPr>
        <w:t xml:space="preserve">ger maakt, heb je weer het problem dat ze niet in de eerste rondes </w:t>
      </w:r>
      <w:r>
        <w:rPr>
          <w:color w:val="000000" w:themeColor="text1"/>
          <w:lang w:val="de-CH"/>
        </w:rPr>
        <w:t xml:space="preserve">worden herkend. </w:t>
      </w:r>
    </w:p>
    <w:p w14:paraId="6B4A7432" w14:textId="7B70B9E0" w:rsidR="00285A3D" w:rsidRDefault="00285A3D" w:rsidP="00285A3D">
      <w:pPr>
        <w:pStyle w:val="ListParagraph"/>
        <w:numPr>
          <w:ilvl w:val="1"/>
          <w:numId w:val="6"/>
        </w:numPr>
        <w:tabs>
          <w:tab w:val="left" w:pos="4640"/>
        </w:tabs>
        <w:rPr>
          <w:color w:val="000000" w:themeColor="text1"/>
        </w:rPr>
      </w:pPr>
      <w:r w:rsidRPr="00285A3D">
        <w:rPr>
          <w:color w:val="000000" w:themeColor="text1"/>
        </w:rPr>
        <w:lastRenderedPageBreak/>
        <w:t>Simpelweg «if word not in a</w:t>
      </w:r>
      <w:r>
        <w:rPr>
          <w:color w:val="000000" w:themeColor="text1"/>
        </w:rPr>
        <w:t>ffixes”?</w:t>
      </w:r>
    </w:p>
    <w:p w14:paraId="2E97D198" w14:textId="6C0D89E8" w:rsidR="00285A3D" w:rsidRPr="00887F76" w:rsidRDefault="00A20C97" w:rsidP="00285A3D">
      <w:pPr>
        <w:pStyle w:val="ListParagraph"/>
        <w:numPr>
          <w:ilvl w:val="0"/>
          <w:numId w:val="6"/>
        </w:numPr>
        <w:tabs>
          <w:tab w:val="left" w:pos="4640"/>
        </w:tabs>
        <w:rPr>
          <w:color w:val="000000" w:themeColor="text1"/>
          <w:lang w:val="nl-NL"/>
        </w:rPr>
      </w:pPr>
      <w:r w:rsidRPr="00A20C97">
        <w:rPr>
          <w:color w:val="000000" w:themeColor="text1"/>
          <w:lang w:val="de-CH"/>
        </w:rPr>
        <w:t xml:space="preserve">In eerste instantie: effect van verlagen </w:t>
      </w:r>
      <w:r>
        <w:rPr>
          <w:color w:val="000000" w:themeColor="text1"/>
          <w:lang w:val="de-CH"/>
        </w:rPr>
        <w:t xml:space="preserve">threshold, zorgt ervoor dat heeeel veel woorden boven de threshold komen. </w:t>
      </w:r>
      <w:r w:rsidRPr="00887F76">
        <w:rPr>
          <w:color w:val="000000" w:themeColor="text1"/>
          <w:lang w:val="nl-NL"/>
        </w:rPr>
        <w:t xml:space="preserve">Helaas </w:t>
      </w:r>
      <w:proofErr w:type="gramStart"/>
      <w:r w:rsidRPr="00887F76">
        <w:rPr>
          <w:color w:val="000000" w:themeColor="text1"/>
          <w:lang w:val="nl-NL"/>
        </w:rPr>
        <w:t>word</w:t>
      </w:r>
      <w:proofErr w:type="gramEnd"/>
      <w:r w:rsidRPr="00887F76">
        <w:rPr>
          <w:color w:val="000000" w:themeColor="text1"/>
          <w:lang w:val="nl-NL"/>
        </w:rPr>
        <w:t xml:space="preserve"> dan meestal niet de goeie het meest actieve woord.</w:t>
      </w:r>
    </w:p>
    <w:p w14:paraId="5E707181" w14:textId="3EE4DE9B" w:rsidR="00A20C97" w:rsidRPr="00887F76" w:rsidRDefault="00A20C97" w:rsidP="00285A3D">
      <w:pPr>
        <w:pStyle w:val="ListParagraph"/>
        <w:numPr>
          <w:ilvl w:val="0"/>
          <w:numId w:val="6"/>
        </w:numPr>
        <w:tabs>
          <w:tab w:val="left" w:pos="4640"/>
        </w:tabs>
        <w:rPr>
          <w:color w:val="000000" w:themeColor="text1"/>
          <w:lang w:val="nl-NL"/>
        </w:rPr>
      </w:pPr>
      <w:r w:rsidRPr="00887F76">
        <w:rPr>
          <w:color w:val="000000" w:themeColor="text1"/>
          <w:lang w:val="nl-NL"/>
        </w:rPr>
        <w:t xml:space="preserve">TODO: plot, idee krijgen van balans word2word inhib en bigram2word inhib. </w:t>
      </w:r>
    </w:p>
    <w:p w14:paraId="6D3CA577" w14:textId="079E12B7" w:rsidR="00A20C97" w:rsidRPr="00887F76" w:rsidRDefault="00A20C97" w:rsidP="00285A3D">
      <w:pPr>
        <w:pStyle w:val="ListParagraph"/>
        <w:numPr>
          <w:ilvl w:val="0"/>
          <w:numId w:val="6"/>
        </w:numPr>
        <w:tabs>
          <w:tab w:val="left" w:pos="4640"/>
        </w:tabs>
        <w:rPr>
          <w:color w:val="000000" w:themeColor="text1"/>
          <w:lang w:val="nl-NL"/>
        </w:rPr>
      </w:pPr>
      <w:r w:rsidRPr="00887F76">
        <w:rPr>
          <w:color w:val="000000" w:themeColor="text1"/>
          <w:lang w:val="nl-NL"/>
        </w:rPr>
        <w:t>Oscillation in inhibitie waardes?</w:t>
      </w:r>
      <w:r w:rsidR="0064532F" w:rsidRPr="00887F76">
        <w:rPr>
          <w:color w:val="000000" w:themeColor="text1"/>
          <w:lang w:val="nl-NL"/>
        </w:rPr>
        <w:t xml:space="preserve"> Yes, </w:t>
      </w:r>
      <w:r w:rsidR="00545CB7" w:rsidRPr="00887F76">
        <w:rPr>
          <w:color w:val="000000" w:themeColor="text1"/>
          <w:lang w:val="nl-NL"/>
        </w:rPr>
        <w:t>inhibite waardes zijn afhankelijk van de activatie van de ronde ervoor: eerst hoge activ. -&gt; hoge inhib -&gt; lage activ. -&gt; lage inhib etc.</w:t>
      </w:r>
    </w:p>
    <w:p w14:paraId="5640A1CA" w14:textId="51F66EB0" w:rsidR="00D62E8F" w:rsidRPr="00D62E8F" w:rsidRDefault="00D62E8F" w:rsidP="00285A3D">
      <w:pPr>
        <w:pStyle w:val="ListParagraph"/>
        <w:numPr>
          <w:ilvl w:val="0"/>
          <w:numId w:val="6"/>
        </w:numPr>
        <w:tabs>
          <w:tab w:val="left" w:pos="4640"/>
        </w:tabs>
        <w:rPr>
          <w:color w:val="000000" w:themeColor="text1"/>
          <w:lang w:val="de-CH"/>
        </w:rPr>
      </w:pPr>
      <w:r w:rsidRPr="00D62E8F">
        <w:rPr>
          <w:color w:val="000000" w:themeColor="text1"/>
          <w:lang w:val="de-CH"/>
        </w:rPr>
        <w:t>Huidig probleem: korte woorden hebb</w:t>
      </w:r>
      <w:r>
        <w:rPr>
          <w:color w:val="000000" w:themeColor="text1"/>
          <w:lang w:val="de-CH"/>
        </w:rPr>
        <w:t xml:space="preserve">en te lage threshold en te hoge activatie vergeleken met de rest. </w:t>
      </w:r>
    </w:p>
    <w:p w14:paraId="505DFF85" w14:textId="61881DCA" w:rsidR="00545CB7" w:rsidRPr="00D62E8F" w:rsidRDefault="00545CB7" w:rsidP="00545CB7">
      <w:pPr>
        <w:tabs>
          <w:tab w:val="left" w:pos="4640"/>
        </w:tabs>
        <w:rPr>
          <w:color w:val="000000" w:themeColor="text1"/>
          <w:lang w:val="de-CH"/>
        </w:rPr>
      </w:pPr>
    </w:p>
    <w:p w14:paraId="3DEBA872" w14:textId="0E12F06C" w:rsidR="00545CB7" w:rsidRPr="00545CB7" w:rsidRDefault="00545CB7" w:rsidP="00545CB7">
      <w:pPr>
        <w:tabs>
          <w:tab w:val="left" w:pos="4640"/>
        </w:tabs>
        <w:rPr>
          <w:color w:val="000000" w:themeColor="text1"/>
          <w:lang w:val="de-CH"/>
        </w:rPr>
      </w:pPr>
      <w:r w:rsidRPr="00545CB7">
        <w:rPr>
          <w:color w:val="000000" w:themeColor="text1"/>
          <w:lang w:val="de-CH"/>
        </w:rPr>
        <w:t>Comment: met onze simulatie zou je verw</w:t>
      </w:r>
      <w:r>
        <w:rPr>
          <w:color w:val="000000" w:themeColor="text1"/>
          <w:lang w:val="de-CH"/>
        </w:rPr>
        <w:t>achten dat «grassy</w:t>
      </w:r>
      <w:proofErr w:type="gramStart"/>
      <w:r>
        <w:rPr>
          <w:color w:val="000000" w:themeColor="text1"/>
          <w:lang w:val="de-CH"/>
        </w:rPr>
        <w:t xml:space="preserve">» </w:t>
      </w:r>
      <w:r w:rsidR="00D62E8F">
        <w:rPr>
          <w:color w:val="000000" w:themeColor="text1"/>
          <w:lang w:val="de-CH"/>
        </w:rPr>
        <w:t>,</w:t>
      </w:r>
      <w:proofErr w:type="gramEnd"/>
      <w:r w:rsidR="00D62E8F">
        <w:rPr>
          <w:color w:val="000000" w:themeColor="text1"/>
          <w:lang w:val="de-CH"/>
        </w:rPr>
        <w:t xml:space="preserve"> «bloem» primet, omdat het herkennen van een affix alle 5 letter woorden primet. Is dat realistisch?</w:t>
      </w:r>
    </w:p>
    <w:p w14:paraId="13339992" w14:textId="77777777" w:rsidR="00A20C97" w:rsidRPr="00545CB7" w:rsidRDefault="00A20C97" w:rsidP="00A20C97">
      <w:pPr>
        <w:tabs>
          <w:tab w:val="left" w:pos="4640"/>
        </w:tabs>
        <w:rPr>
          <w:color w:val="000000" w:themeColor="text1"/>
          <w:lang w:val="de-CH"/>
        </w:rPr>
      </w:pPr>
    </w:p>
    <w:p w14:paraId="574E18FF" w14:textId="77777777" w:rsidR="007E6D72" w:rsidRPr="00545CB7" w:rsidRDefault="007E6D72" w:rsidP="007E6D72">
      <w:pPr>
        <w:tabs>
          <w:tab w:val="left" w:pos="4640"/>
        </w:tabs>
        <w:rPr>
          <w:color w:val="000000" w:themeColor="text1"/>
          <w:lang w:val="de-CH"/>
        </w:rPr>
      </w:pPr>
    </w:p>
    <w:p w14:paraId="6BFAA0E7" w14:textId="08356973" w:rsidR="007D08AF" w:rsidRDefault="007D08AF" w:rsidP="00233D65">
      <w:pPr>
        <w:tabs>
          <w:tab w:val="left" w:pos="4640"/>
        </w:tabs>
        <w:rPr>
          <w:color w:val="000000" w:themeColor="text1"/>
          <w:lang w:val="de-CH"/>
        </w:rPr>
      </w:pPr>
      <w:r w:rsidRPr="00887F76">
        <w:rPr>
          <w:color w:val="000000" w:themeColor="text1"/>
          <w:lang w:val="nl-NL"/>
        </w:rPr>
        <w:t xml:space="preserve">Comment: inhibitie matrix is in de toekomst gedefineerd door het model van hoe kinderen leren lezen. Dus het actuele model is nog niet gebaseerd op een 100% onveranderbare theorie. </w:t>
      </w:r>
      <w:r w:rsidRPr="006D4037">
        <w:rPr>
          <w:color w:val="000000" w:themeColor="text1"/>
          <w:lang w:val="de-CH"/>
        </w:rPr>
        <w:t>We kunnen dus zonder te veel aannames deze inhibite matrix verandere</w:t>
      </w:r>
      <w:r>
        <w:rPr>
          <w:color w:val="000000" w:themeColor="text1"/>
          <w:lang w:val="de-CH"/>
        </w:rPr>
        <w:t xml:space="preserve">n, als er maar een goeie rationale achter staat, wat consistent blijft met ons idee van hoe deze matrix onstaat. </w:t>
      </w:r>
    </w:p>
    <w:p w14:paraId="041B251E" w14:textId="77777777" w:rsidR="00233D65" w:rsidRPr="00233D65" w:rsidRDefault="00233D65" w:rsidP="00233D65">
      <w:pPr>
        <w:tabs>
          <w:tab w:val="left" w:pos="4640"/>
        </w:tabs>
        <w:rPr>
          <w:color w:val="000000" w:themeColor="text1"/>
          <w:lang w:val="de-CH"/>
        </w:rPr>
      </w:pPr>
    </w:p>
    <w:p w14:paraId="1043E98F" w14:textId="60BDE8CF" w:rsidR="007E6D72" w:rsidRDefault="007E6D72" w:rsidP="00233D65">
      <w:pPr>
        <w:tabs>
          <w:tab w:val="left" w:pos="4640"/>
        </w:tabs>
        <w:rPr>
          <w:color w:val="000000" w:themeColor="text1"/>
          <w:lang w:val="nl-NL"/>
        </w:rPr>
      </w:pPr>
      <w:r w:rsidRPr="00887F76">
        <w:rPr>
          <w:color w:val="000000" w:themeColor="text1"/>
          <w:lang w:val="nl-NL"/>
        </w:rPr>
        <w:t xml:space="preserve">Comment: onze herkenning van affixes is onafhankelijk van zijn stem, maar klopt dat? Zou je segmentatie verwachten </w:t>
      </w:r>
      <w:proofErr w:type="gramStart"/>
      <w:r w:rsidRPr="00887F76">
        <w:rPr>
          <w:color w:val="000000" w:themeColor="text1"/>
          <w:lang w:val="nl-NL"/>
        </w:rPr>
        <w:t xml:space="preserve">op </w:t>
      </w:r>
      <w:r w:rsidRPr="0037654C">
        <w:rPr>
          <w:rFonts w:ascii="AdvTR" w:hAnsi="AdvTR"/>
          <w:sz w:val="20"/>
          <w:szCs w:val="20"/>
          <w:lang w:val="nl-NL" w:eastAsia="en-GB"/>
        </w:rPr>
        <w:t xml:space="preserve"> </w:t>
      </w:r>
      <w:r w:rsidRPr="00887F76">
        <w:rPr>
          <w:color w:val="000000" w:themeColor="text1"/>
          <w:lang w:val="nl-NL"/>
        </w:rPr>
        <w:t>SMARTPHONE</w:t>
      </w:r>
      <w:proofErr w:type="gramEnd"/>
      <w:r w:rsidRPr="00887F76">
        <w:rPr>
          <w:color w:val="000000" w:themeColor="text1"/>
          <w:lang w:val="nl-NL"/>
        </w:rPr>
        <w:t>? primet SMARTPHONE SMART of PHONE?</w:t>
      </w:r>
    </w:p>
    <w:p w14:paraId="70993592" w14:textId="77777777" w:rsidR="00233D65" w:rsidRPr="00233D65" w:rsidRDefault="00233D65" w:rsidP="00233D65">
      <w:pPr>
        <w:tabs>
          <w:tab w:val="left" w:pos="4640"/>
        </w:tabs>
        <w:rPr>
          <w:color w:val="000000" w:themeColor="text1"/>
          <w:lang w:val="nl-NL"/>
        </w:rPr>
      </w:pPr>
    </w:p>
    <w:p w14:paraId="4D209369" w14:textId="2289A920" w:rsidR="007D08AF" w:rsidRPr="00233D65" w:rsidRDefault="00936422" w:rsidP="00D51918">
      <w:pPr>
        <w:tabs>
          <w:tab w:val="left" w:pos="4640"/>
        </w:tabs>
        <w:rPr>
          <w:color w:val="70AD47" w:themeColor="accent6"/>
          <w:lang w:val="nl-NL"/>
        </w:rPr>
      </w:pPr>
      <w:r w:rsidRPr="00233D65">
        <w:rPr>
          <w:color w:val="70AD47" w:themeColor="accent6"/>
          <w:lang w:val="nl-NL"/>
        </w:rPr>
        <w:t>??? probleem met stimuli??? Speaker staat onder non-</w:t>
      </w:r>
      <w:proofErr w:type="gramStart"/>
      <w:r w:rsidRPr="00233D65">
        <w:rPr>
          <w:color w:val="70AD47" w:themeColor="accent6"/>
          <w:lang w:val="nl-NL"/>
        </w:rPr>
        <w:t>suffixed..</w:t>
      </w:r>
      <w:proofErr w:type="gramEnd"/>
    </w:p>
    <w:p w14:paraId="1629FF14" w14:textId="0483ACD3" w:rsidR="00233D65" w:rsidRPr="00233D65" w:rsidRDefault="00233D65" w:rsidP="00D51918">
      <w:pPr>
        <w:tabs>
          <w:tab w:val="left" w:pos="4640"/>
        </w:tabs>
        <w:rPr>
          <w:color w:val="70AD47" w:themeColor="accent6"/>
          <w:lang w:val="nl-NL"/>
        </w:rPr>
      </w:pPr>
      <w:r w:rsidRPr="00233D65">
        <w:rPr>
          <w:color w:val="70AD47" w:themeColor="accent6"/>
          <w:lang w:val="nl-NL"/>
        </w:rPr>
        <w:t>Antwoord: ja, maar onder unrelated: dus het maakt niet uit welke prime, is toch geen overlap</w:t>
      </w:r>
    </w:p>
    <w:p w14:paraId="1773181D" w14:textId="3570C117" w:rsidR="00936422" w:rsidRPr="00887F76" w:rsidRDefault="00936422" w:rsidP="00D51918">
      <w:pPr>
        <w:tabs>
          <w:tab w:val="left" w:pos="4640"/>
        </w:tabs>
        <w:rPr>
          <w:color w:val="000000" w:themeColor="text1"/>
          <w:lang w:val="nl-NL"/>
        </w:rPr>
      </w:pPr>
    </w:p>
    <w:p w14:paraId="41AC5DCE" w14:textId="7A7CDBE8" w:rsidR="00936422" w:rsidRPr="00233D65" w:rsidRDefault="00936422" w:rsidP="00D51918">
      <w:pPr>
        <w:tabs>
          <w:tab w:val="left" w:pos="4640"/>
        </w:tabs>
        <w:rPr>
          <w:color w:val="70AD47" w:themeColor="accent6"/>
          <w:lang w:val="nl-NL"/>
        </w:rPr>
      </w:pPr>
      <w:proofErr w:type="gramStart"/>
      <w:r w:rsidRPr="00233D65">
        <w:rPr>
          <w:color w:val="70AD47" w:themeColor="accent6"/>
          <w:lang w:val="nl-NL"/>
        </w:rPr>
        <w:t>!lastig</w:t>
      </w:r>
      <w:proofErr w:type="gramEnd"/>
      <w:r w:rsidRPr="00233D65">
        <w:rPr>
          <w:color w:val="70AD47" w:themeColor="accent6"/>
          <w:lang w:val="nl-NL"/>
        </w:rPr>
        <w:t>: play wordt gezien als pla + affix -y. Action wordt gezien als ac + tion. Ac heeft een edit distance van 2 met heel veel woorden.</w:t>
      </w:r>
    </w:p>
    <w:p w14:paraId="230D4F24" w14:textId="36A8560C" w:rsidR="00887F76" w:rsidRPr="00233D65" w:rsidRDefault="00887F76" w:rsidP="00887F76">
      <w:pPr>
        <w:pStyle w:val="ListParagraph"/>
        <w:numPr>
          <w:ilvl w:val="0"/>
          <w:numId w:val="7"/>
        </w:numPr>
        <w:tabs>
          <w:tab w:val="left" w:pos="4640"/>
        </w:tabs>
        <w:rPr>
          <w:color w:val="70AD47" w:themeColor="accent6"/>
          <w:lang w:val="nl-NL"/>
        </w:rPr>
      </w:pPr>
      <w:r w:rsidRPr="00233D65">
        <w:rPr>
          <w:color w:val="70AD47" w:themeColor="accent6"/>
          <w:lang w:val="nl-NL"/>
        </w:rPr>
        <w:t>Lcs met distance 1, onder 4 letters -&gt; distance 0</w:t>
      </w:r>
    </w:p>
    <w:p w14:paraId="1EEBC361" w14:textId="55B32698" w:rsidR="00936422" w:rsidRPr="00233D65" w:rsidRDefault="00936422" w:rsidP="00D51918">
      <w:pPr>
        <w:tabs>
          <w:tab w:val="left" w:pos="4640"/>
        </w:tabs>
        <w:rPr>
          <w:color w:val="70AD47" w:themeColor="accent6"/>
          <w:lang w:val="nl-NL"/>
        </w:rPr>
      </w:pPr>
    </w:p>
    <w:p w14:paraId="54DC8490" w14:textId="72F9D0DD" w:rsidR="00936422" w:rsidRPr="00233D65" w:rsidRDefault="00936422" w:rsidP="00D51918">
      <w:pPr>
        <w:tabs>
          <w:tab w:val="left" w:pos="4640"/>
        </w:tabs>
        <w:rPr>
          <w:color w:val="70AD47" w:themeColor="accent6"/>
          <w:lang w:val="nl-NL"/>
        </w:rPr>
      </w:pPr>
      <w:r w:rsidRPr="00233D65">
        <w:rPr>
          <w:color w:val="70AD47" w:themeColor="accent6"/>
          <w:lang w:val="nl-NL"/>
        </w:rPr>
        <w:t xml:space="preserve">! </w:t>
      </w:r>
      <w:proofErr w:type="gramStart"/>
      <w:r w:rsidRPr="00233D65">
        <w:rPr>
          <w:color w:val="70AD47" w:themeColor="accent6"/>
          <w:lang w:val="nl-NL"/>
        </w:rPr>
        <w:t>elk</w:t>
      </w:r>
      <w:proofErr w:type="gramEnd"/>
      <w:r w:rsidRPr="00233D65">
        <w:rPr>
          <w:color w:val="70AD47" w:themeColor="accent6"/>
          <w:lang w:val="nl-NL"/>
        </w:rPr>
        <w:t xml:space="preserve"> woord in matrix had tot nu toe altijd inhibite op zichelf: WEAK inhibeert WEAK. </w:t>
      </w:r>
      <w:proofErr w:type="gramStart"/>
      <w:r w:rsidRPr="00233D65">
        <w:rPr>
          <w:color w:val="70AD47" w:themeColor="accent6"/>
          <w:lang w:val="nl-NL"/>
        </w:rPr>
        <w:t>Er uit</w:t>
      </w:r>
      <w:proofErr w:type="gramEnd"/>
      <w:r w:rsidRPr="00233D65">
        <w:rPr>
          <w:color w:val="70AD47" w:themeColor="accent6"/>
          <w:lang w:val="nl-NL"/>
        </w:rPr>
        <w:t xml:space="preserve"> halen?</w:t>
      </w:r>
    </w:p>
    <w:p w14:paraId="74CEAB90" w14:textId="3798A820" w:rsidR="00887F76" w:rsidRPr="0037654C" w:rsidRDefault="00887F76" w:rsidP="00D51918">
      <w:pPr>
        <w:tabs>
          <w:tab w:val="left" w:pos="4640"/>
        </w:tabs>
        <w:rPr>
          <w:color w:val="FF0000"/>
          <w:lang w:val="nl-NL"/>
        </w:rPr>
      </w:pPr>
    </w:p>
    <w:p w14:paraId="7676B45B" w14:textId="6A8C8B9E" w:rsidR="00887F76" w:rsidRDefault="00887F76" w:rsidP="00D51918">
      <w:pPr>
        <w:tabs>
          <w:tab w:val="left" w:pos="4640"/>
        </w:tabs>
        <w:rPr>
          <w:lang w:val="nl-NL"/>
        </w:rPr>
      </w:pPr>
      <w:r w:rsidRPr="00887F76">
        <w:rPr>
          <w:lang w:val="nl-NL"/>
        </w:rPr>
        <w:t>Volgende keer: naar TODO’s kijken v</w:t>
      </w:r>
      <w:r>
        <w:rPr>
          <w:lang w:val="nl-NL"/>
        </w:rPr>
        <w:t xml:space="preserve">oor verbeteringen, </w:t>
      </w:r>
      <w:proofErr w:type="gramStart"/>
      <w:r w:rsidR="002D5DAD">
        <w:rPr>
          <w:lang w:val="nl-NL"/>
        </w:rPr>
        <w:t>analyse</w:t>
      </w:r>
      <w:r>
        <w:rPr>
          <w:lang w:val="nl-NL"/>
        </w:rPr>
        <w:t xml:space="preserve"> resultaten</w:t>
      </w:r>
      <w:proofErr w:type="gramEnd"/>
      <w:r>
        <w:rPr>
          <w:lang w:val="nl-NL"/>
        </w:rPr>
        <w:t xml:space="preserve"> affix_system aan/uit</w:t>
      </w:r>
    </w:p>
    <w:p w14:paraId="51853F3B" w14:textId="0673077A" w:rsidR="0037654C" w:rsidRDefault="0037654C" w:rsidP="00D51918">
      <w:pPr>
        <w:tabs>
          <w:tab w:val="left" w:pos="4640"/>
        </w:tabs>
        <w:rPr>
          <w:lang w:val="nl-NL"/>
        </w:rPr>
      </w:pPr>
    </w:p>
    <w:p w14:paraId="05F276D7" w14:textId="01334486" w:rsidR="0037654C" w:rsidRDefault="0037654C" w:rsidP="00D51918">
      <w:pPr>
        <w:tabs>
          <w:tab w:val="left" w:pos="4640"/>
        </w:tabs>
        <w:rPr>
          <w:rFonts w:ascii="Arial" w:hAnsi="Arial" w:cs="Arial"/>
          <w:color w:val="000000"/>
          <w:sz w:val="22"/>
          <w:szCs w:val="22"/>
          <w:lang w:val="nl-NL"/>
        </w:rPr>
      </w:pPr>
      <w:r>
        <w:rPr>
          <w:lang w:val="nl-NL"/>
        </w:rPr>
        <w:t>Hint: wordfreq package gebruiken?</w:t>
      </w:r>
      <w:r w:rsidRPr="0037654C">
        <w:rPr>
          <w:rFonts w:ascii="Arial" w:hAnsi="Arial" w:cs="Arial"/>
          <w:color w:val="000000"/>
          <w:sz w:val="22"/>
          <w:szCs w:val="22"/>
          <w:lang w:val="nl-NL"/>
        </w:rPr>
        <w:t xml:space="preserve"> (</w:t>
      </w:r>
      <w:hyperlink r:id="rId8" w:history="1">
        <w:r w:rsidRPr="0037654C">
          <w:rPr>
            <w:rStyle w:val="Hyperlink"/>
            <w:rFonts w:ascii="Arial" w:hAnsi="Arial" w:cs="Arial"/>
            <w:color w:val="1155CC"/>
            <w:sz w:val="22"/>
            <w:szCs w:val="22"/>
            <w:lang w:val="nl-NL"/>
          </w:rPr>
          <w:t>https://pypi.org/project/wordfreq/</w:t>
        </w:r>
      </w:hyperlink>
      <w:r w:rsidRPr="0037654C">
        <w:rPr>
          <w:rFonts w:ascii="Arial" w:hAnsi="Arial" w:cs="Arial"/>
          <w:color w:val="000000"/>
          <w:sz w:val="22"/>
          <w:szCs w:val="22"/>
          <w:lang w:val="nl-NL"/>
        </w:rPr>
        <w:t>).</w:t>
      </w:r>
    </w:p>
    <w:p w14:paraId="26D86A8D" w14:textId="1FB9E7DB" w:rsidR="002875A2" w:rsidRPr="00FB2879" w:rsidRDefault="002875A2" w:rsidP="00D51918">
      <w:pPr>
        <w:tabs>
          <w:tab w:val="left" w:pos="4640"/>
        </w:tabs>
        <w:rPr>
          <w:rFonts w:ascii="Arial" w:hAnsi="Arial" w:cs="Arial"/>
          <w:color w:val="000000"/>
          <w:sz w:val="22"/>
          <w:szCs w:val="22"/>
        </w:rPr>
      </w:pPr>
      <w:r w:rsidRPr="002875A2">
        <w:rPr>
          <w:rFonts w:ascii="Arial" w:hAnsi="Arial" w:cs="Arial"/>
          <w:color w:val="000000"/>
          <w:sz w:val="22"/>
          <w:szCs w:val="22"/>
          <w:lang w:val="nl-NL"/>
        </w:rPr>
        <w:t>+ spacy</w:t>
      </w:r>
      <w:r>
        <w:rPr>
          <w:rFonts w:ascii="Arial" w:hAnsi="Arial" w:cs="Arial"/>
          <w:color w:val="000000"/>
          <w:sz w:val="22"/>
          <w:szCs w:val="22"/>
          <w:lang w:val="nl-NL"/>
        </w:rPr>
        <w:t xml:space="preserve"> of nltk</w:t>
      </w:r>
      <w:r w:rsidRPr="002875A2">
        <w:rPr>
          <w:rFonts w:ascii="Arial" w:hAnsi="Arial" w:cs="Arial"/>
          <w:color w:val="000000"/>
          <w:sz w:val="22"/>
          <w:szCs w:val="22"/>
          <w:lang w:val="nl-NL"/>
        </w:rPr>
        <w:t xml:space="preserve">, in staat om </w:t>
      </w:r>
      <w:r>
        <w:rPr>
          <w:rFonts w:ascii="Arial" w:hAnsi="Arial" w:cs="Arial"/>
          <w:color w:val="000000"/>
          <w:sz w:val="22"/>
          <w:szCs w:val="22"/>
          <w:lang w:val="nl-NL"/>
        </w:rPr>
        <w:t xml:space="preserve">woorden te splitten op affix + stem. </w:t>
      </w:r>
      <w:r w:rsidRPr="00FB2879">
        <w:rPr>
          <w:rFonts w:ascii="Arial" w:hAnsi="Arial" w:cs="Arial"/>
          <w:color w:val="000000"/>
          <w:sz w:val="22"/>
          <w:szCs w:val="22"/>
        </w:rPr>
        <w:t>Gebruiken in plaats van LCS algorithme?</w:t>
      </w:r>
    </w:p>
    <w:p w14:paraId="3A79785F" w14:textId="610BAB47" w:rsidR="002875A2" w:rsidRPr="00FB2879" w:rsidRDefault="002875A2" w:rsidP="00D51918">
      <w:pPr>
        <w:tabs>
          <w:tab w:val="left" w:pos="4640"/>
        </w:tabs>
        <w:rPr>
          <w:rFonts w:ascii="Arial" w:hAnsi="Arial" w:cs="Arial"/>
          <w:color w:val="000000"/>
          <w:sz w:val="22"/>
          <w:szCs w:val="22"/>
        </w:rPr>
      </w:pPr>
    </w:p>
    <w:p w14:paraId="2B2F8856" w14:textId="77777777" w:rsidR="00A44850" w:rsidRDefault="00A44850">
      <w:pPr>
        <w:rPr>
          <w:rFonts w:ascii="Arial" w:hAnsi="Arial" w:cs="Arial"/>
          <w:color w:val="000000"/>
          <w:sz w:val="22"/>
          <w:szCs w:val="22"/>
        </w:rPr>
      </w:pPr>
      <w:r>
        <w:rPr>
          <w:rFonts w:ascii="Arial" w:hAnsi="Arial" w:cs="Arial"/>
          <w:color w:val="000000"/>
          <w:sz w:val="22"/>
          <w:szCs w:val="22"/>
        </w:rPr>
        <w:br w:type="page"/>
      </w:r>
    </w:p>
    <w:p w14:paraId="17B6A9AC" w14:textId="15384804" w:rsidR="002875A2" w:rsidRDefault="002875A2" w:rsidP="00D51918">
      <w:pPr>
        <w:tabs>
          <w:tab w:val="left" w:pos="4640"/>
        </w:tabs>
        <w:rPr>
          <w:rFonts w:ascii="Arial" w:hAnsi="Arial" w:cs="Arial"/>
          <w:color w:val="000000"/>
          <w:sz w:val="22"/>
          <w:szCs w:val="22"/>
        </w:rPr>
      </w:pPr>
      <w:r w:rsidRPr="002875A2">
        <w:rPr>
          <w:rFonts w:ascii="Arial" w:hAnsi="Arial" w:cs="Arial"/>
          <w:color w:val="000000"/>
          <w:sz w:val="22"/>
          <w:szCs w:val="22"/>
        </w:rPr>
        <w:lastRenderedPageBreak/>
        <w:t>Frequency:</w:t>
      </w:r>
    </w:p>
    <w:p w14:paraId="56EBF9A3" w14:textId="6B8AE3D3" w:rsidR="003F2DCD" w:rsidRDefault="003F2DCD" w:rsidP="00D51918">
      <w:pPr>
        <w:tabs>
          <w:tab w:val="left" w:pos="4640"/>
        </w:tabs>
        <w:rPr>
          <w:rFonts w:ascii="Arial" w:hAnsi="Arial" w:cs="Arial"/>
          <w:color w:val="000000"/>
          <w:sz w:val="22"/>
          <w:szCs w:val="22"/>
        </w:rPr>
      </w:pPr>
      <w:r>
        <w:rPr>
          <w:rFonts w:ascii="Arial" w:hAnsi="Arial" w:cs="Arial"/>
          <w:color w:val="000000"/>
          <w:sz w:val="22"/>
          <w:szCs w:val="22"/>
        </w:rPr>
        <w:t>HAL is text corpus</w:t>
      </w:r>
    </w:p>
    <w:p w14:paraId="4A530E96" w14:textId="09F41432" w:rsidR="003F2DCD" w:rsidRDefault="003F2DCD" w:rsidP="00D51918">
      <w:pPr>
        <w:tabs>
          <w:tab w:val="left" w:pos="4640"/>
        </w:tabs>
        <w:rPr>
          <w:rFonts w:ascii="Arial" w:hAnsi="Arial" w:cs="Arial"/>
          <w:color w:val="000000"/>
          <w:sz w:val="22"/>
          <w:szCs w:val="22"/>
        </w:rPr>
      </w:pPr>
      <w:r>
        <w:rPr>
          <w:rFonts w:ascii="Arial" w:hAnsi="Arial" w:cs="Arial"/>
          <w:color w:val="000000"/>
          <w:sz w:val="22"/>
          <w:szCs w:val="22"/>
        </w:rPr>
        <w:t>MorpholexFR – Morpholex</w:t>
      </w:r>
      <w:r w:rsidR="002D5DAD">
        <w:rPr>
          <w:rFonts w:ascii="Arial" w:hAnsi="Arial" w:cs="Arial"/>
          <w:color w:val="000000"/>
          <w:sz w:val="22"/>
          <w:szCs w:val="22"/>
        </w:rPr>
        <w:t xml:space="preserve"> equivalent</w:t>
      </w:r>
    </w:p>
    <w:p w14:paraId="3FD3CC01" w14:textId="5E2987CE" w:rsidR="003F2DCD" w:rsidRDefault="003F2DCD" w:rsidP="00D51918">
      <w:pPr>
        <w:tabs>
          <w:tab w:val="left" w:pos="4640"/>
        </w:tabs>
        <w:rPr>
          <w:rFonts w:ascii="Arial" w:hAnsi="Arial" w:cs="Arial"/>
          <w:color w:val="000000"/>
          <w:sz w:val="22"/>
          <w:szCs w:val="22"/>
        </w:rPr>
      </w:pPr>
      <w:r>
        <w:rPr>
          <w:rFonts w:ascii="Arial" w:hAnsi="Arial" w:cs="Arial"/>
          <w:color w:val="000000"/>
          <w:sz w:val="22"/>
          <w:szCs w:val="22"/>
        </w:rPr>
        <w:t>Morpholex haalt frequency uit English Lexicon project</w:t>
      </w:r>
    </w:p>
    <w:p w14:paraId="7A4BC266" w14:textId="476DB7B8" w:rsidR="00531ACA" w:rsidRDefault="00531ACA" w:rsidP="00D51918">
      <w:pPr>
        <w:tabs>
          <w:tab w:val="left" w:pos="4640"/>
        </w:tabs>
        <w:rPr>
          <w:rFonts w:ascii="Arial" w:hAnsi="Arial" w:cs="Arial"/>
          <w:color w:val="000000"/>
          <w:sz w:val="22"/>
          <w:szCs w:val="22"/>
        </w:rPr>
      </w:pPr>
    </w:p>
    <w:p w14:paraId="572DE0A3" w14:textId="160FC268" w:rsidR="00531ACA" w:rsidRDefault="00531ACA" w:rsidP="00D51918">
      <w:pPr>
        <w:tabs>
          <w:tab w:val="left" w:pos="4640"/>
        </w:tabs>
        <w:rPr>
          <w:rFonts w:ascii="Arial" w:hAnsi="Arial" w:cs="Arial"/>
          <w:color w:val="000000"/>
          <w:sz w:val="22"/>
          <w:szCs w:val="22"/>
        </w:rPr>
      </w:pPr>
    </w:p>
    <w:p w14:paraId="75A1C68D" w14:textId="02F6D3EB" w:rsidR="00531ACA" w:rsidRDefault="00531ACA" w:rsidP="00D51918">
      <w:pPr>
        <w:tabs>
          <w:tab w:val="left" w:pos="4640"/>
        </w:tabs>
        <w:rPr>
          <w:rFonts w:ascii="Arial" w:hAnsi="Arial" w:cs="Arial"/>
          <w:color w:val="000000"/>
          <w:sz w:val="22"/>
          <w:szCs w:val="22"/>
        </w:rPr>
      </w:pPr>
      <w:r>
        <w:rPr>
          <w:rFonts w:ascii="Arial" w:hAnsi="Arial" w:cs="Arial"/>
          <w:color w:val="000000"/>
          <w:sz w:val="22"/>
          <w:szCs w:val="22"/>
        </w:rPr>
        <w:t>!!! definitie Zipf:</w:t>
      </w:r>
    </w:p>
    <w:p w14:paraId="2B9C069E" w14:textId="1BB6B40B" w:rsidR="002875A2" w:rsidRPr="002875A2" w:rsidRDefault="002875A2" w:rsidP="00D51918">
      <w:pPr>
        <w:tabs>
          <w:tab w:val="left" w:pos="4640"/>
        </w:tabs>
        <w:rPr>
          <w:rFonts w:ascii="Arial" w:hAnsi="Arial" w:cs="Arial"/>
          <w:color w:val="000000"/>
          <w:sz w:val="22"/>
          <w:szCs w:val="22"/>
        </w:rPr>
      </w:pPr>
    </w:p>
    <w:p w14:paraId="4B25B8E7" w14:textId="73B76A2C" w:rsidR="002875A2" w:rsidRDefault="00531ACA" w:rsidP="00D51918">
      <w:pPr>
        <w:tabs>
          <w:tab w:val="left" w:pos="4640"/>
        </w:tabs>
        <w:rPr>
          <w:lang w:val="nl-NL"/>
        </w:rPr>
      </w:pPr>
      <w:r>
        <w:t>it equals log10(frequency per billion words)</w:t>
      </w:r>
      <w:r w:rsidR="002D5DAD">
        <w:t xml:space="preserve">. </w:t>
      </w:r>
      <w:r w:rsidR="002D5DAD" w:rsidRPr="002D5DAD">
        <w:rPr>
          <w:lang w:val="nl-NL"/>
        </w:rPr>
        <w:t>Affi</w:t>
      </w:r>
      <w:r w:rsidR="002D5DAD">
        <w:rPr>
          <w:lang w:val="nl-NL"/>
        </w:rPr>
        <w:t>xes.py</w:t>
      </w:r>
      <w:r w:rsidR="002D5DAD" w:rsidRPr="002D5DAD">
        <w:rPr>
          <w:lang w:val="nl-NL"/>
        </w:rPr>
        <w:t xml:space="preserve"> was dus niet accuraat.</w:t>
      </w:r>
    </w:p>
    <w:p w14:paraId="5E711A09" w14:textId="3400B572" w:rsidR="002D5DAD" w:rsidRDefault="002D5DAD" w:rsidP="00D51918">
      <w:pPr>
        <w:tabs>
          <w:tab w:val="left" w:pos="4640"/>
        </w:tabs>
        <w:rPr>
          <w:lang w:val="nl-NL"/>
        </w:rPr>
      </w:pPr>
    </w:p>
    <w:p w14:paraId="1A3D98A7" w14:textId="6C1386C0" w:rsidR="002D5DAD" w:rsidRDefault="002D5DAD" w:rsidP="00D51918">
      <w:pPr>
        <w:tabs>
          <w:tab w:val="left" w:pos="4640"/>
        </w:tabs>
        <w:rPr>
          <w:lang w:val="nl-NL"/>
        </w:rPr>
      </w:pPr>
      <w:r>
        <w:rPr>
          <w:lang w:val="nl-NL"/>
        </w:rPr>
        <w:t>SUBTLEX-UK is Zipf</w:t>
      </w:r>
    </w:p>
    <w:p w14:paraId="44255A67" w14:textId="6809F58F" w:rsidR="00A44850" w:rsidRDefault="00A44850" w:rsidP="00D51918">
      <w:pPr>
        <w:tabs>
          <w:tab w:val="left" w:pos="4640"/>
        </w:tabs>
        <w:rPr>
          <w:lang w:val="nl-NL"/>
        </w:rPr>
      </w:pPr>
    </w:p>
    <w:p w14:paraId="611E6E7A" w14:textId="54285105" w:rsidR="00A44850" w:rsidRDefault="00A44850" w:rsidP="00D51918">
      <w:pPr>
        <w:tabs>
          <w:tab w:val="left" w:pos="4640"/>
        </w:tabs>
        <w:rPr>
          <w:lang w:val="nl-NL"/>
        </w:rPr>
      </w:pPr>
      <w:r w:rsidRPr="00FB2879">
        <w:rPr>
          <w:lang w:val="nl-NL"/>
        </w:rPr>
        <w:t xml:space="preserve">English Lexicon project is gebaseerd op HAL frequency. </w:t>
      </w:r>
      <w:r w:rsidRPr="00A44850">
        <w:rPr>
          <w:lang w:val="nl-NL"/>
        </w:rPr>
        <w:t>Maar, dat is dus e</w:t>
      </w:r>
      <w:r>
        <w:rPr>
          <w:lang w:val="nl-NL"/>
        </w:rPr>
        <w:t>en absolute waarde, niet relatief tot corpus grootte.</w:t>
      </w:r>
    </w:p>
    <w:p w14:paraId="29B91857" w14:textId="3CE78E2F" w:rsidR="00FB2879" w:rsidRDefault="00FB2879" w:rsidP="00D51918">
      <w:pPr>
        <w:tabs>
          <w:tab w:val="left" w:pos="4640"/>
        </w:tabs>
        <w:rPr>
          <w:lang w:val="nl-NL"/>
        </w:rPr>
      </w:pPr>
    </w:p>
    <w:p w14:paraId="1A466CFB" w14:textId="08100EDA" w:rsidR="00FB2879" w:rsidRPr="00FB2879" w:rsidRDefault="00FB2879" w:rsidP="00D51918">
      <w:pPr>
        <w:tabs>
          <w:tab w:val="left" w:pos="4640"/>
        </w:tabs>
        <w:rPr>
          <w:lang w:val="nl-NL"/>
        </w:rPr>
      </w:pPr>
      <w:r w:rsidRPr="00FB2879">
        <w:rPr>
          <w:lang w:val="nl-NL"/>
        </w:rPr>
        <w:t>French lexicon project neemt waardes over van</w:t>
      </w:r>
      <w:r>
        <w:rPr>
          <w:lang w:val="nl-NL"/>
        </w:rPr>
        <w:t xml:space="preserve"> Lexique383, die zijn in het frequency per million (of log10 ervan).</w:t>
      </w:r>
    </w:p>
    <w:p w14:paraId="1C092073" w14:textId="252E9673" w:rsidR="00A44850" w:rsidRPr="00FB2879" w:rsidRDefault="00A44850" w:rsidP="00D51918">
      <w:pPr>
        <w:tabs>
          <w:tab w:val="left" w:pos="4640"/>
        </w:tabs>
        <w:rPr>
          <w:lang w:val="nl-NL"/>
        </w:rPr>
      </w:pPr>
    </w:p>
    <w:p w14:paraId="074E75E0" w14:textId="22C64CFF" w:rsidR="00A44850" w:rsidRDefault="00A44850" w:rsidP="00D51918">
      <w:pPr>
        <w:tabs>
          <w:tab w:val="left" w:pos="4640"/>
        </w:tabs>
        <w:rPr>
          <w:lang w:val="nl-NL"/>
        </w:rPr>
      </w:pPr>
      <w:proofErr w:type="gramStart"/>
      <w:r w:rsidRPr="00A44850">
        <w:rPr>
          <w:lang w:val="nl-NL"/>
        </w:rPr>
        <w:t>DUS</w:t>
      </w:r>
      <w:proofErr w:type="gramEnd"/>
      <w:r>
        <w:rPr>
          <w:lang w:val="nl-NL"/>
        </w:rPr>
        <w:t xml:space="preserve">: eerst, MorphoLex-EN van HAL naar Zipf converten, vergelijken met huidige affix waardes. </w:t>
      </w:r>
    </w:p>
    <w:p w14:paraId="2C84A955" w14:textId="3204AA63" w:rsidR="00A44850" w:rsidRDefault="00A44850" w:rsidP="00D51918">
      <w:pPr>
        <w:tabs>
          <w:tab w:val="left" w:pos="4640"/>
        </w:tabs>
        <w:rPr>
          <w:lang w:val="nl-NL"/>
        </w:rPr>
      </w:pPr>
      <w:r>
        <w:rPr>
          <w:lang w:val="nl-NL"/>
        </w:rPr>
        <w:t xml:space="preserve">Dan Morpholex-FR naar Zipf. </w:t>
      </w:r>
    </w:p>
    <w:p w14:paraId="78096AC2" w14:textId="598E1EA3" w:rsidR="00A44850" w:rsidRDefault="00A44850" w:rsidP="00D51918">
      <w:pPr>
        <w:tabs>
          <w:tab w:val="left" w:pos="4640"/>
        </w:tabs>
        <w:rPr>
          <w:lang w:val="nl-NL"/>
        </w:rPr>
      </w:pPr>
      <w:r>
        <w:rPr>
          <w:lang w:val="nl-NL"/>
        </w:rPr>
        <w:t xml:space="preserve">Probleem, niemand weet hoe groot precies HAL is. Zo ongeveer 130-400 miljoen. </w:t>
      </w:r>
    </w:p>
    <w:p w14:paraId="3C3A336C" w14:textId="1FD398C4" w:rsidR="00A44850" w:rsidRDefault="00A44850" w:rsidP="00D51918">
      <w:pPr>
        <w:tabs>
          <w:tab w:val="left" w:pos="4640"/>
        </w:tabs>
        <w:rPr>
          <w:lang w:val="nl-NL"/>
        </w:rPr>
      </w:pPr>
    </w:p>
    <w:p w14:paraId="13986B93" w14:textId="566CCB1C" w:rsidR="00A44850" w:rsidRDefault="00A44850" w:rsidP="00D51918">
      <w:pPr>
        <w:tabs>
          <w:tab w:val="left" w:pos="4640"/>
        </w:tabs>
        <w:rPr>
          <w:lang w:val="nl-NL"/>
        </w:rPr>
      </w:pPr>
      <w:r>
        <w:rPr>
          <w:lang w:val="nl-NL"/>
        </w:rPr>
        <w:t xml:space="preserve">Probleem: Morpholex-EN zipf converted matcht niet met huidige affix waardes: zit er telkens overheen. </w:t>
      </w:r>
    </w:p>
    <w:p w14:paraId="26B8C551" w14:textId="19768D98" w:rsidR="00C177FC" w:rsidRDefault="00C177FC" w:rsidP="00D51918">
      <w:pPr>
        <w:tabs>
          <w:tab w:val="left" w:pos="4640"/>
        </w:tabs>
        <w:rPr>
          <w:lang w:val="nl-NL"/>
        </w:rPr>
      </w:pPr>
    </w:p>
    <w:p w14:paraId="7422B989" w14:textId="4B739BF4" w:rsidR="00C177FC" w:rsidRDefault="00C177FC" w:rsidP="00D51918">
      <w:pPr>
        <w:tabs>
          <w:tab w:val="left" w:pos="4640"/>
        </w:tabs>
        <w:rPr>
          <w:lang w:val="nl-NL"/>
        </w:rPr>
      </w:pPr>
      <w:r>
        <w:rPr>
          <w:lang w:val="nl-NL"/>
        </w:rPr>
        <w:t>Voor volgende keer:</w:t>
      </w:r>
    </w:p>
    <w:p w14:paraId="2D32C5C5" w14:textId="0FD9E026" w:rsidR="00C177FC" w:rsidRDefault="00C177FC" w:rsidP="00D51918">
      <w:pPr>
        <w:tabs>
          <w:tab w:val="left" w:pos="4640"/>
        </w:tabs>
        <w:rPr>
          <w:lang w:val="nl-NL"/>
        </w:rPr>
      </w:pPr>
    </w:p>
    <w:p w14:paraId="3478D385" w14:textId="68BEE416" w:rsidR="00C177FC" w:rsidRPr="0090079D" w:rsidRDefault="00C177FC" w:rsidP="00D51918">
      <w:pPr>
        <w:tabs>
          <w:tab w:val="left" w:pos="4640"/>
        </w:tabs>
        <w:rPr>
          <w:color w:val="70AD47" w:themeColor="accent6"/>
        </w:rPr>
      </w:pPr>
      <w:r>
        <w:rPr>
          <w:lang w:val="nl-NL"/>
        </w:rPr>
        <w:t xml:space="preserve">MorpholexFR en MorpholexEN worden gebruikt om affix frequency te meten. Maar! Scales zijn niet hetzelfde. Morpholex </w:t>
      </w:r>
      <w:proofErr w:type="gramStart"/>
      <w:r>
        <w:rPr>
          <w:lang w:val="nl-NL"/>
        </w:rPr>
        <w:t>EN</w:t>
      </w:r>
      <w:proofErr w:type="gramEnd"/>
      <w:r>
        <w:rPr>
          <w:lang w:val="nl-NL"/>
        </w:rPr>
        <w:t xml:space="preserve"> is gebaseerd op HAL (ruw woord aantal – convert to zipf), en FR volgens mij niet! Figure out welke schaal, en dan naar Zipf converteren. Engelse woord dict (gebaseerd op SUBTLEX-UK) is ook in zipf, </w:t>
      </w:r>
      <w:r w:rsidRPr="00FB2879">
        <w:rPr>
          <w:color w:val="70AD47" w:themeColor="accent6"/>
          <w:lang w:val="nl-NL"/>
        </w:rPr>
        <w:t>check of SUBTLEX FR ook in zipf is.</w:t>
      </w:r>
      <w:r w:rsidR="00FB2879">
        <w:rPr>
          <w:color w:val="70AD47" w:themeColor="accent6"/>
          <w:lang w:val="nl-NL"/>
        </w:rPr>
        <w:t xml:space="preserve"> </w:t>
      </w:r>
      <w:r w:rsidR="00FB2879" w:rsidRPr="0090079D">
        <w:rPr>
          <w:color w:val="70AD47" w:themeColor="accent6"/>
        </w:rPr>
        <w:t>(niet dus)</w:t>
      </w:r>
    </w:p>
    <w:p w14:paraId="7E411F97" w14:textId="2365F0DF" w:rsidR="00FB2879" w:rsidRPr="0090079D" w:rsidRDefault="00FB2879" w:rsidP="00D51918">
      <w:pPr>
        <w:tabs>
          <w:tab w:val="left" w:pos="4640"/>
        </w:tabs>
        <w:rPr>
          <w:color w:val="70AD47" w:themeColor="accent6"/>
        </w:rPr>
      </w:pPr>
    </w:p>
    <w:p w14:paraId="1DBDCE91" w14:textId="6C039312" w:rsidR="0090121E" w:rsidRPr="0090079D" w:rsidRDefault="0090121E" w:rsidP="00D51918">
      <w:pPr>
        <w:tabs>
          <w:tab w:val="left" w:pos="4640"/>
        </w:tabs>
        <w:rPr>
          <w:color w:val="000000" w:themeColor="text1"/>
        </w:rPr>
      </w:pPr>
      <w:r w:rsidRPr="0090079D">
        <w:rPr>
          <w:color w:val="000000" w:themeColor="text1"/>
        </w:rPr>
        <w:t>Current state:</w:t>
      </w:r>
    </w:p>
    <w:p w14:paraId="41A62B16" w14:textId="602DFC85" w:rsidR="0090121E" w:rsidRDefault="003A3177" w:rsidP="00D51918">
      <w:pPr>
        <w:tabs>
          <w:tab w:val="left" w:pos="4640"/>
        </w:tabs>
        <w:rPr>
          <w:color w:val="000000" w:themeColor="text1"/>
        </w:rPr>
      </w:pPr>
      <w:r w:rsidRPr="003A3177">
        <w:rPr>
          <w:color w:val="000000" w:themeColor="text1"/>
        </w:rPr>
        <w:t>The freq and pred files a</w:t>
      </w:r>
      <w:r>
        <w:rPr>
          <w:color w:val="000000" w:themeColor="text1"/>
        </w:rPr>
        <w:t>re now converted to Zipf for EmbeddedWords, Sentence and Flanker (so, English and French). The affix frequencies of English are also in zipf scale. However, the French affix frequencies are still unclear! Check emails and correct</w:t>
      </w:r>
    </w:p>
    <w:p w14:paraId="5F3D5235" w14:textId="4E879791" w:rsidR="00BB22BA" w:rsidRDefault="00BB22BA" w:rsidP="00D51918">
      <w:pPr>
        <w:tabs>
          <w:tab w:val="left" w:pos="4640"/>
        </w:tabs>
        <w:rPr>
          <w:color w:val="000000" w:themeColor="text1"/>
        </w:rPr>
      </w:pPr>
    </w:p>
    <w:p w14:paraId="42CE671F" w14:textId="3B9BE349" w:rsidR="00BB22BA" w:rsidRDefault="00BB22BA" w:rsidP="00D51918">
      <w:pPr>
        <w:tabs>
          <w:tab w:val="left" w:pos="4640"/>
        </w:tabs>
        <w:rPr>
          <w:color w:val="000000" w:themeColor="text1"/>
        </w:rPr>
      </w:pPr>
      <w:r>
        <w:rPr>
          <w:color w:val="000000" w:themeColor="text1"/>
        </w:rPr>
        <w:t>Next: check results if everything is still stable after modifying frequency scale.</w:t>
      </w:r>
    </w:p>
    <w:p w14:paraId="666B38BD" w14:textId="3A6CA6F8" w:rsidR="00181441" w:rsidRDefault="00181441" w:rsidP="00D51918">
      <w:pPr>
        <w:tabs>
          <w:tab w:val="left" w:pos="4640"/>
        </w:tabs>
        <w:rPr>
          <w:color w:val="000000" w:themeColor="text1"/>
        </w:rPr>
      </w:pPr>
    </w:p>
    <w:p w14:paraId="754E38AE" w14:textId="0F2D7C81" w:rsidR="00181441" w:rsidRPr="00C7270A" w:rsidRDefault="00181441" w:rsidP="00D51918">
      <w:pPr>
        <w:tabs>
          <w:tab w:val="left" w:pos="4640"/>
        </w:tabs>
        <w:rPr>
          <w:color w:val="000000" w:themeColor="text1"/>
          <w:lang w:val="nl-NL"/>
        </w:rPr>
      </w:pPr>
      <w:r w:rsidRPr="00C7270A">
        <w:rPr>
          <w:color w:val="000000" w:themeColor="text1"/>
          <w:lang w:val="nl-NL"/>
        </w:rPr>
        <w:t xml:space="preserve">Idee: cross reference </w:t>
      </w:r>
      <w:r w:rsidR="00DD12E8" w:rsidRPr="00C7270A">
        <w:rPr>
          <w:color w:val="000000" w:themeColor="text1"/>
          <w:lang w:val="nl-NL"/>
        </w:rPr>
        <w:t>THE</w:t>
      </w:r>
      <w:r w:rsidRPr="00C7270A">
        <w:rPr>
          <w:color w:val="000000" w:themeColor="text1"/>
          <w:lang w:val="nl-NL"/>
        </w:rPr>
        <w:t xml:space="preserve"> in andere databases</w:t>
      </w:r>
      <w:r w:rsidR="00DD12E8" w:rsidRPr="00C7270A">
        <w:rPr>
          <w:color w:val="000000" w:themeColor="text1"/>
          <w:lang w:val="nl-NL"/>
        </w:rPr>
        <w:t xml:space="preserve"> om </w:t>
      </w:r>
      <w:proofErr w:type="gramStart"/>
      <w:r w:rsidR="00DD12E8" w:rsidRPr="00C7270A">
        <w:rPr>
          <w:color w:val="000000" w:themeColor="text1"/>
          <w:lang w:val="nl-NL"/>
        </w:rPr>
        <w:t>HAL grootte</w:t>
      </w:r>
      <w:proofErr w:type="gramEnd"/>
      <w:r w:rsidR="00DD12E8" w:rsidRPr="00C7270A">
        <w:rPr>
          <w:color w:val="000000" w:themeColor="text1"/>
          <w:lang w:val="nl-NL"/>
        </w:rPr>
        <w:t xml:space="preserve"> te meten</w:t>
      </w:r>
    </w:p>
    <w:p w14:paraId="5F0E0D5E" w14:textId="3923CB4E" w:rsidR="004C43CF" w:rsidRPr="00C7270A" w:rsidRDefault="004C43CF" w:rsidP="00D51918">
      <w:pPr>
        <w:tabs>
          <w:tab w:val="left" w:pos="4640"/>
        </w:tabs>
        <w:rPr>
          <w:color w:val="000000" w:themeColor="text1"/>
          <w:lang w:val="nl-NL"/>
        </w:rPr>
      </w:pPr>
    </w:p>
    <w:p w14:paraId="2D3B485A" w14:textId="16F526EF" w:rsidR="004C43CF" w:rsidRDefault="004C43CF" w:rsidP="00D51918">
      <w:pPr>
        <w:tabs>
          <w:tab w:val="left" w:pos="4640"/>
        </w:tabs>
        <w:rPr>
          <w:color w:val="000000" w:themeColor="text1"/>
          <w:lang w:val="nl-NL"/>
        </w:rPr>
      </w:pPr>
      <w:r w:rsidRPr="004C43CF">
        <w:rPr>
          <w:color w:val="000000" w:themeColor="text1"/>
          <w:lang w:val="nl-NL"/>
        </w:rPr>
        <w:t>Ok! Dus: Morpholex FR neemt f</w:t>
      </w:r>
      <w:r>
        <w:rPr>
          <w:color w:val="000000" w:themeColor="text1"/>
          <w:lang w:val="nl-NL"/>
        </w:rPr>
        <w:t xml:space="preserve">req waardes aan van FLP, gevonden op Lexique.org. FLP neemt deze waardes over van Lexique383. Deze zijn in frequency per million. </w:t>
      </w:r>
    </w:p>
    <w:p w14:paraId="55E36FBF" w14:textId="1142D2D3" w:rsidR="00F44A53" w:rsidRDefault="00F44A53" w:rsidP="00D51918">
      <w:pPr>
        <w:tabs>
          <w:tab w:val="left" w:pos="4640"/>
        </w:tabs>
        <w:rPr>
          <w:color w:val="000000" w:themeColor="text1"/>
          <w:lang w:val="nl-NL"/>
        </w:rPr>
      </w:pPr>
    </w:p>
    <w:p w14:paraId="4B9E935C" w14:textId="6EC7CC87" w:rsidR="00F44A53" w:rsidRDefault="00F44A53" w:rsidP="00D51918">
      <w:pPr>
        <w:tabs>
          <w:tab w:val="left" w:pos="4640"/>
        </w:tabs>
        <w:rPr>
          <w:color w:val="000000" w:themeColor="text1"/>
          <w:lang w:val="nl-NL"/>
        </w:rPr>
      </w:pPr>
      <w:proofErr w:type="gramStart"/>
      <w:r>
        <w:rPr>
          <w:color w:val="000000" w:themeColor="text1"/>
          <w:lang w:val="nl-NL"/>
        </w:rPr>
        <w:t>HAL waardes</w:t>
      </w:r>
      <w:proofErr w:type="gramEnd"/>
      <w:r>
        <w:rPr>
          <w:color w:val="000000" w:themeColor="text1"/>
          <w:lang w:val="nl-NL"/>
        </w:rPr>
        <w:t xml:space="preserve"> vergeleken met </w:t>
      </w:r>
      <w:r w:rsidR="009F7BF3">
        <w:rPr>
          <w:color w:val="000000" w:themeColor="text1"/>
          <w:lang w:val="nl-NL"/>
        </w:rPr>
        <w:t>grote online woord database (EN) (1 miljard)</w:t>
      </w:r>
    </w:p>
    <w:p w14:paraId="01FE4F88" w14:textId="63F7F49A" w:rsidR="009F7BF3" w:rsidRDefault="009F7BF3" w:rsidP="009F7BF3">
      <w:pPr>
        <w:pStyle w:val="ListParagraph"/>
        <w:numPr>
          <w:ilvl w:val="0"/>
          <w:numId w:val="7"/>
        </w:numPr>
        <w:tabs>
          <w:tab w:val="left" w:pos="4640"/>
        </w:tabs>
        <w:rPr>
          <w:color w:val="000000" w:themeColor="text1"/>
          <w:lang w:val="nl-NL"/>
        </w:rPr>
      </w:pPr>
      <w:r>
        <w:rPr>
          <w:color w:val="000000" w:themeColor="text1"/>
          <w:lang w:val="nl-NL"/>
        </w:rPr>
        <w:t>HAL is geschat op 400 miljoen</w:t>
      </w:r>
    </w:p>
    <w:p w14:paraId="3A6FADF5" w14:textId="6080150C" w:rsidR="009F7BF3" w:rsidRDefault="00C7270A" w:rsidP="009F7BF3">
      <w:pPr>
        <w:tabs>
          <w:tab w:val="left" w:pos="4640"/>
        </w:tabs>
        <w:rPr>
          <w:color w:val="70AD47" w:themeColor="accent6"/>
          <w:lang w:val="nl-NL"/>
        </w:rPr>
      </w:pPr>
      <w:r>
        <w:rPr>
          <w:color w:val="000000" w:themeColor="text1"/>
          <w:lang w:val="nl-NL"/>
        </w:rPr>
        <w:lastRenderedPageBreak/>
        <w:t>Tests: SUBTLEX UK en Morpholex waardes voor “hi” zijn hetzelfde</w:t>
      </w:r>
      <w:r w:rsidR="00064F3E">
        <w:rPr>
          <w:color w:val="000000" w:themeColor="text1"/>
          <w:lang w:val="nl-NL"/>
        </w:rPr>
        <w:t xml:space="preserve"> in Zipf</w:t>
      </w:r>
      <w:r w:rsidR="00A275FF">
        <w:rPr>
          <w:color w:val="000000" w:themeColor="text1"/>
          <w:lang w:val="nl-NL"/>
        </w:rPr>
        <w:t xml:space="preserve"> (als we uitgaan van een </w:t>
      </w:r>
      <w:proofErr w:type="gramStart"/>
      <w:r w:rsidR="00A275FF">
        <w:rPr>
          <w:color w:val="000000" w:themeColor="text1"/>
          <w:lang w:val="nl-NL"/>
        </w:rPr>
        <w:t>HAL grootte</w:t>
      </w:r>
      <w:proofErr w:type="gramEnd"/>
      <w:r w:rsidR="00A275FF">
        <w:rPr>
          <w:color w:val="000000" w:themeColor="text1"/>
          <w:lang w:val="nl-NL"/>
        </w:rPr>
        <w:t xml:space="preserve"> van ong 400 000 000)</w:t>
      </w:r>
      <w:r w:rsidR="00064F3E">
        <w:rPr>
          <w:color w:val="000000" w:themeColor="text1"/>
          <w:lang w:val="nl-NL"/>
        </w:rPr>
        <w:t>: ongeveer 5.3.</w:t>
      </w:r>
      <w:r w:rsidR="008409BE">
        <w:rPr>
          <w:color w:val="000000" w:themeColor="text1"/>
          <w:lang w:val="nl-NL"/>
        </w:rPr>
        <w:t xml:space="preserve"> In de final freq_pred files zijn deze waarde</w:t>
      </w:r>
      <w:r w:rsidR="005560CE">
        <w:rPr>
          <w:color w:val="000000" w:themeColor="text1"/>
          <w:lang w:val="nl-NL"/>
        </w:rPr>
        <w:t>s</w:t>
      </w:r>
      <w:r w:rsidR="008409BE">
        <w:rPr>
          <w:color w:val="000000" w:themeColor="text1"/>
          <w:lang w:val="nl-NL"/>
        </w:rPr>
        <w:t xml:space="preserve"> ook gelijk.</w:t>
      </w:r>
      <w:r w:rsidR="00064F3E" w:rsidRPr="008409BE">
        <w:rPr>
          <w:color w:val="70AD47" w:themeColor="accent6"/>
          <w:lang w:val="nl-NL"/>
        </w:rPr>
        <w:t xml:space="preserve"> Dus de affix freq waardes in engels </w:t>
      </w:r>
      <w:proofErr w:type="gramStart"/>
      <w:r w:rsidR="00064F3E" w:rsidRPr="008409BE">
        <w:rPr>
          <w:color w:val="70AD47" w:themeColor="accent6"/>
          <w:lang w:val="nl-NL"/>
        </w:rPr>
        <w:t xml:space="preserve">kloppen </w:t>
      </w:r>
      <w:r w:rsidR="008409BE" w:rsidRPr="008409BE">
        <w:rPr>
          <w:color w:val="70AD47" w:themeColor="accent6"/>
          <w:lang w:val="nl-NL"/>
        </w:rPr>
        <w:t>.</w:t>
      </w:r>
      <w:proofErr w:type="gramEnd"/>
    </w:p>
    <w:p w14:paraId="54BE60D2" w14:textId="7F7BD33B" w:rsidR="005560CE" w:rsidRPr="005560CE" w:rsidRDefault="005560CE" w:rsidP="009F7BF3">
      <w:pPr>
        <w:tabs>
          <w:tab w:val="left" w:pos="4640"/>
        </w:tabs>
        <w:rPr>
          <w:color w:val="000000" w:themeColor="text1"/>
          <w:lang w:val="nl-NL"/>
        </w:rPr>
      </w:pPr>
      <w:r>
        <w:rPr>
          <w:color w:val="000000" w:themeColor="text1"/>
          <w:lang w:val="nl-NL"/>
        </w:rPr>
        <w:t xml:space="preserve">Voor freq waardes moet wel duidelijk wat we precies </w:t>
      </w:r>
      <w:r w:rsidR="00AC7CD0">
        <w:rPr>
          <w:color w:val="000000" w:themeColor="text1"/>
          <w:lang w:val="nl-NL"/>
        </w:rPr>
        <w:t>willen gebruiken</w:t>
      </w:r>
      <w:r>
        <w:rPr>
          <w:color w:val="000000" w:themeColor="text1"/>
          <w:lang w:val="nl-NL"/>
        </w:rPr>
        <w:t xml:space="preserve">: frequency van </w:t>
      </w:r>
      <w:proofErr w:type="gramStart"/>
      <w:r>
        <w:rPr>
          <w:color w:val="000000" w:themeColor="text1"/>
          <w:lang w:val="nl-NL"/>
        </w:rPr>
        <w:t>de</w:t>
      </w:r>
      <w:proofErr w:type="gramEnd"/>
      <w:r>
        <w:rPr>
          <w:color w:val="000000" w:themeColor="text1"/>
          <w:lang w:val="nl-NL"/>
        </w:rPr>
        <w:t xml:space="preserve"> lemma, of van het specifieke woord? </w:t>
      </w:r>
      <w:r w:rsidR="00AC7CD0">
        <w:rPr>
          <w:color w:val="000000" w:themeColor="text1"/>
          <w:lang w:val="nl-NL"/>
        </w:rPr>
        <w:t xml:space="preserve">Op dit moment is het voor engels het woord zelf, maar SUBTLEX bevat ook waardes voor lemma frequency. </w:t>
      </w:r>
    </w:p>
    <w:p w14:paraId="14174707" w14:textId="5C0C8DF1" w:rsidR="0089054E" w:rsidRDefault="0089054E" w:rsidP="009F7BF3">
      <w:pPr>
        <w:tabs>
          <w:tab w:val="left" w:pos="4640"/>
        </w:tabs>
        <w:rPr>
          <w:color w:val="000000" w:themeColor="text1"/>
          <w:lang w:val="nl-NL"/>
        </w:rPr>
      </w:pPr>
    </w:p>
    <w:p w14:paraId="68AE2B71" w14:textId="237B3CB6" w:rsidR="0089054E" w:rsidRDefault="0021150D" w:rsidP="009F7BF3">
      <w:pPr>
        <w:tabs>
          <w:tab w:val="left" w:pos="4640"/>
        </w:tabs>
        <w:rPr>
          <w:color w:val="000000" w:themeColor="text1"/>
          <w:lang w:val="nl-NL"/>
        </w:rPr>
      </w:pPr>
      <w:r w:rsidRPr="005560CE">
        <w:rPr>
          <w:lang w:val="nl-NL"/>
        </w:rPr>
        <w:t>L</w:t>
      </w:r>
      <w:r w:rsidR="005560CE">
        <w:rPr>
          <w:lang w:val="nl-NL"/>
        </w:rPr>
        <w:t>e</w:t>
      </w:r>
      <w:r w:rsidRPr="005560CE">
        <w:rPr>
          <w:lang w:val="nl-NL"/>
        </w:rPr>
        <w:t>xique</w:t>
      </w:r>
      <w:r w:rsidRPr="0021150D">
        <w:rPr>
          <w:color w:val="000000" w:themeColor="text1"/>
          <w:lang w:val="nl-NL"/>
        </w:rPr>
        <w:t>.org heeft frequency waardes in fpm, en de</w:t>
      </w:r>
      <w:r>
        <w:rPr>
          <w:color w:val="000000" w:themeColor="text1"/>
          <w:lang w:val="nl-NL"/>
        </w:rPr>
        <w:t>ze waardes komen 1op1 overeen met de MorphoLex waardes</w:t>
      </w:r>
      <w:r w:rsidR="008A5F24">
        <w:rPr>
          <w:color w:val="000000" w:themeColor="text1"/>
          <w:lang w:val="nl-NL"/>
        </w:rPr>
        <w:t xml:space="preserve"> (en ook met French Lexicon Project waardes)</w:t>
      </w:r>
      <w:r>
        <w:rPr>
          <w:color w:val="000000" w:themeColor="text1"/>
          <w:lang w:val="nl-NL"/>
        </w:rPr>
        <w:t xml:space="preserve">. </w:t>
      </w:r>
      <w:r w:rsidR="007426C0">
        <w:rPr>
          <w:color w:val="000000" w:themeColor="text1"/>
          <w:lang w:val="nl-NL"/>
        </w:rPr>
        <w:t>De huidige pred_freq frequencies komen</w:t>
      </w:r>
      <w:r w:rsidR="00344F71">
        <w:rPr>
          <w:color w:val="000000" w:themeColor="text1"/>
          <w:lang w:val="nl-NL"/>
        </w:rPr>
        <w:t xml:space="preserve"> ook</w:t>
      </w:r>
      <w:r w:rsidR="007426C0">
        <w:rPr>
          <w:color w:val="000000" w:themeColor="text1"/>
          <w:lang w:val="nl-NL"/>
        </w:rPr>
        <w:t xml:space="preserve"> overeen met </w:t>
      </w:r>
      <w:r w:rsidR="00386BAB">
        <w:rPr>
          <w:color w:val="000000" w:themeColor="text1"/>
          <w:lang w:val="nl-NL"/>
        </w:rPr>
        <w:t xml:space="preserve">Morpholex. </w:t>
      </w:r>
      <w:r w:rsidR="00344F71">
        <w:rPr>
          <w:color w:val="000000" w:themeColor="text1"/>
          <w:lang w:val="nl-NL"/>
        </w:rPr>
        <w:t xml:space="preserve">Idem als voor engels, de </w:t>
      </w:r>
      <w:proofErr w:type="gramStart"/>
      <w:r w:rsidR="00344F71">
        <w:rPr>
          <w:color w:val="000000" w:themeColor="text1"/>
          <w:lang w:val="nl-NL"/>
        </w:rPr>
        <w:t>huidige  woord</w:t>
      </w:r>
      <w:proofErr w:type="gramEnd"/>
      <w:r w:rsidR="00344F71">
        <w:rPr>
          <w:color w:val="000000" w:themeColor="text1"/>
          <w:lang w:val="nl-NL"/>
        </w:rPr>
        <w:t xml:space="preserve"> frequencies zijn van het woord zelf en niet van de lemma.</w:t>
      </w:r>
    </w:p>
    <w:p w14:paraId="49D4DC72" w14:textId="0619E273" w:rsidR="008A5F24" w:rsidRDefault="008A5F24" w:rsidP="009F7BF3">
      <w:pPr>
        <w:tabs>
          <w:tab w:val="left" w:pos="4640"/>
        </w:tabs>
        <w:rPr>
          <w:color w:val="000000" w:themeColor="text1"/>
          <w:lang w:val="nl-NL"/>
        </w:rPr>
      </w:pPr>
    </w:p>
    <w:p w14:paraId="2A1111DF" w14:textId="2D2D1B64" w:rsidR="008A5F24" w:rsidRDefault="008A5F24" w:rsidP="009F7BF3">
      <w:pPr>
        <w:tabs>
          <w:tab w:val="left" w:pos="4640"/>
        </w:tabs>
        <w:rPr>
          <w:color w:val="000000" w:themeColor="text1"/>
          <w:lang w:val="nl-NL"/>
        </w:rPr>
      </w:pPr>
      <w:r>
        <w:rPr>
          <w:color w:val="000000" w:themeColor="text1"/>
          <w:lang w:val="nl-NL"/>
        </w:rPr>
        <w:t>TODO: uitleg toevoegen in README. Cleanup files</w:t>
      </w:r>
    </w:p>
    <w:p w14:paraId="36809A61" w14:textId="081CB601" w:rsidR="005D67E7" w:rsidRDefault="005D67E7" w:rsidP="009F7BF3">
      <w:pPr>
        <w:tabs>
          <w:tab w:val="left" w:pos="4640"/>
        </w:tabs>
        <w:rPr>
          <w:color w:val="000000" w:themeColor="text1"/>
          <w:lang w:val="nl-NL"/>
        </w:rPr>
      </w:pPr>
    </w:p>
    <w:p w14:paraId="765B8AF2" w14:textId="18F508D7" w:rsidR="00EF6674" w:rsidRDefault="00765BAC" w:rsidP="009F7BF3">
      <w:pPr>
        <w:tabs>
          <w:tab w:val="left" w:pos="4640"/>
        </w:tabs>
        <w:rPr>
          <w:color w:val="000000" w:themeColor="text1"/>
          <w:lang w:val="nl-NL"/>
        </w:rPr>
      </w:pPr>
      <w:r>
        <w:rPr>
          <w:color w:val="000000" w:themeColor="text1"/>
          <w:lang w:val="nl-NL"/>
        </w:rPr>
        <w:t>Update:</w:t>
      </w:r>
      <w:r w:rsidR="00ED7993">
        <w:rPr>
          <w:color w:val="000000" w:themeColor="text1"/>
          <w:lang w:val="nl-NL"/>
        </w:rPr>
        <w:t xml:space="preserve"> Je verwacht geen priming van CASHEW op cash, maar we hadden dat wel. </w:t>
      </w:r>
      <w:r w:rsidR="008E390A">
        <w:rPr>
          <w:color w:val="000000" w:themeColor="text1"/>
          <w:lang w:val="nl-NL"/>
        </w:rPr>
        <w:t>Inhibitie omhoog werkte niet</w:t>
      </w:r>
      <w:r w:rsidR="00EF6674">
        <w:rPr>
          <w:color w:val="000000" w:themeColor="text1"/>
          <w:lang w:val="nl-NL"/>
        </w:rPr>
        <w:t xml:space="preserve">!! Met meer inhibitie, alles geen priming. Gek, want inhibite van CORNER op CORN staat altijd op 0 (double check). Hoe kan dat? </w:t>
      </w:r>
      <w:r w:rsidR="00437978">
        <w:rPr>
          <w:color w:val="000000" w:themeColor="text1"/>
          <w:lang w:val="nl-NL"/>
        </w:rPr>
        <w:t xml:space="preserve">Dus GIRLDE primet CORN netzoveel als CORNER </w:t>
      </w:r>
    </w:p>
    <w:p w14:paraId="45321A40" w14:textId="77777777" w:rsidR="00EF6674" w:rsidRDefault="00EF6674" w:rsidP="009F7BF3">
      <w:pPr>
        <w:tabs>
          <w:tab w:val="left" w:pos="4640"/>
        </w:tabs>
        <w:rPr>
          <w:color w:val="000000" w:themeColor="text1"/>
          <w:lang w:val="nl-NL"/>
        </w:rPr>
      </w:pPr>
    </w:p>
    <w:p w14:paraId="507EE901" w14:textId="13DB8EFB" w:rsidR="00287F86" w:rsidRDefault="008E390A" w:rsidP="009F7BF3">
      <w:pPr>
        <w:tabs>
          <w:tab w:val="left" w:pos="4640"/>
        </w:tabs>
        <w:rPr>
          <w:color w:val="000000" w:themeColor="text1"/>
          <w:lang w:val="nl-NL"/>
        </w:rPr>
      </w:pPr>
      <w:r>
        <w:rPr>
          <w:color w:val="000000" w:themeColor="text1"/>
          <w:lang w:val="nl-NL"/>
        </w:rPr>
        <w:t xml:space="preserve"> </w:t>
      </w:r>
      <w:r w:rsidR="00C71976">
        <w:rPr>
          <w:color w:val="000000" w:themeColor="text1"/>
          <w:lang w:val="nl-NL"/>
        </w:rPr>
        <w:t>Lag aan affixes: de waardes daarvan liggen n</w:t>
      </w:r>
      <w:r w:rsidR="005509E4">
        <w:rPr>
          <w:color w:val="000000" w:themeColor="text1"/>
          <w:lang w:val="nl-NL"/>
        </w:rPr>
        <w:t>u hoger (van 6 naar 7.21)</w:t>
      </w:r>
      <w:r w:rsidR="008E26F0">
        <w:rPr>
          <w:color w:val="000000" w:themeColor="text1"/>
          <w:lang w:val="nl-NL"/>
        </w:rPr>
        <w:t xml:space="preserve"> (maar, max is 7.67: _the_)</w:t>
      </w:r>
      <w:r w:rsidR="005509E4">
        <w:rPr>
          <w:color w:val="000000" w:themeColor="text1"/>
          <w:lang w:val="nl-NL"/>
        </w:rPr>
        <w:t xml:space="preserve">. </w:t>
      </w:r>
    </w:p>
    <w:p w14:paraId="6908F245" w14:textId="17433F06" w:rsidR="00770629" w:rsidRDefault="00770629" w:rsidP="009F7BF3">
      <w:pPr>
        <w:tabs>
          <w:tab w:val="left" w:pos="4640"/>
        </w:tabs>
        <w:rPr>
          <w:color w:val="000000" w:themeColor="text1"/>
          <w:lang w:val="nl-NL"/>
        </w:rPr>
      </w:pPr>
    </w:p>
    <w:p w14:paraId="09D5899F" w14:textId="6CDC73C1" w:rsidR="00770629" w:rsidRDefault="00C53077" w:rsidP="009F7BF3">
      <w:pPr>
        <w:tabs>
          <w:tab w:val="left" w:pos="4640"/>
        </w:tabs>
        <w:rPr>
          <w:color w:val="000000" w:themeColor="text1"/>
          <w:lang w:val="nl-NL"/>
        </w:rPr>
      </w:pPr>
      <w:r>
        <w:rPr>
          <w:color w:val="000000" w:themeColor="text1"/>
          <w:lang w:val="nl-NL"/>
        </w:rPr>
        <w:t xml:space="preserve">Huidig probleem: </w:t>
      </w:r>
      <w:r w:rsidR="003171F6">
        <w:rPr>
          <w:color w:val="000000" w:themeColor="text1"/>
          <w:lang w:val="nl-NL"/>
        </w:rPr>
        <w:t xml:space="preserve">met het </w:t>
      </w:r>
      <w:r>
        <w:rPr>
          <w:color w:val="000000" w:themeColor="text1"/>
          <w:lang w:val="nl-NL"/>
        </w:rPr>
        <w:t xml:space="preserve">veranderen van de affix waardes </w:t>
      </w:r>
      <w:r w:rsidR="003171F6">
        <w:rPr>
          <w:color w:val="000000" w:themeColor="text1"/>
          <w:lang w:val="nl-NL"/>
        </w:rPr>
        <w:t xml:space="preserve">verdwijnt het no-priming effect van non-suffixed: </w:t>
      </w:r>
    </w:p>
    <w:p w14:paraId="605195A9" w14:textId="34E76769" w:rsidR="003171F6" w:rsidRDefault="003171F6" w:rsidP="009F7BF3">
      <w:pPr>
        <w:tabs>
          <w:tab w:val="left" w:pos="4640"/>
        </w:tabs>
        <w:rPr>
          <w:color w:val="000000" w:themeColor="text1"/>
          <w:lang w:val="nl-NL"/>
        </w:rPr>
      </w:pPr>
    </w:p>
    <w:p w14:paraId="16363023" w14:textId="25147920" w:rsidR="00316C13" w:rsidRPr="008D0F22" w:rsidRDefault="006250A0" w:rsidP="009F7BF3">
      <w:pPr>
        <w:tabs>
          <w:tab w:val="left" w:pos="4640"/>
        </w:tabs>
        <w:rPr>
          <w:color w:val="000000" w:themeColor="text1"/>
          <w:lang w:val="nl-NL"/>
        </w:rPr>
      </w:pPr>
      <w:r>
        <w:rPr>
          <w:noProof/>
          <w:color w:val="000000" w:themeColor="text1"/>
          <w:lang w:val="nl-NL"/>
        </w:rPr>
        <w:drawing>
          <wp:inline distT="0" distB="0" distL="0" distR="0" wp14:anchorId="4F9387B6" wp14:editId="35BF772B">
            <wp:extent cx="1825385" cy="17408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301" cy="1780853"/>
                    </a:xfrm>
                    <a:prstGeom prst="rect">
                      <a:avLst/>
                    </a:prstGeom>
                    <a:noFill/>
                    <a:ln>
                      <a:noFill/>
                    </a:ln>
                  </pic:spPr>
                </pic:pic>
              </a:graphicData>
            </a:graphic>
          </wp:inline>
        </w:drawing>
      </w:r>
      <w:r>
        <w:rPr>
          <w:noProof/>
          <w:color w:val="000000" w:themeColor="text1"/>
          <w:lang w:val="nl-NL"/>
        </w:rPr>
        <w:drawing>
          <wp:inline distT="0" distB="0" distL="0" distR="0" wp14:anchorId="3306C311" wp14:editId="1FED35E5">
            <wp:extent cx="1794655" cy="17115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177" cy="1753076"/>
                    </a:xfrm>
                    <a:prstGeom prst="rect">
                      <a:avLst/>
                    </a:prstGeom>
                    <a:noFill/>
                    <a:ln>
                      <a:noFill/>
                    </a:ln>
                  </pic:spPr>
                </pic:pic>
              </a:graphicData>
            </a:graphic>
          </wp:inline>
        </w:drawing>
      </w:r>
      <w:r w:rsidR="008D0F22">
        <w:rPr>
          <w:noProof/>
          <w:color w:val="000000" w:themeColor="text1"/>
        </w:rPr>
        <w:drawing>
          <wp:inline distT="0" distB="0" distL="0" distR="0" wp14:anchorId="19009E8B" wp14:editId="4580BD0E">
            <wp:extent cx="1828800" cy="17442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381" cy="1786721"/>
                    </a:xfrm>
                    <a:prstGeom prst="rect">
                      <a:avLst/>
                    </a:prstGeom>
                    <a:noFill/>
                    <a:ln>
                      <a:noFill/>
                    </a:ln>
                  </pic:spPr>
                </pic:pic>
              </a:graphicData>
            </a:graphic>
          </wp:inline>
        </w:drawing>
      </w:r>
    </w:p>
    <w:p w14:paraId="085D7E71" w14:textId="062C3090" w:rsidR="008D0F22" w:rsidRDefault="008D0F22" w:rsidP="009F7BF3">
      <w:pPr>
        <w:tabs>
          <w:tab w:val="left" w:pos="4640"/>
        </w:tabs>
        <w:rPr>
          <w:color w:val="000000" w:themeColor="text1"/>
        </w:rPr>
      </w:pPr>
      <w:r>
        <w:rPr>
          <w:color w:val="000000" w:themeColor="text1"/>
        </w:rPr>
        <w:t>New affix values                            Old affix values</w:t>
      </w:r>
      <w:r>
        <w:rPr>
          <w:color w:val="000000" w:themeColor="text1"/>
        </w:rPr>
        <w:tab/>
      </w:r>
      <w:r>
        <w:rPr>
          <w:color w:val="000000" w:themeColor="text1"/>
        </w:rPr>
        <w:tab/>
      </w:r>
      <w:r>
        <w:rPr>
          <w:color w:val="000000" w:themeColor="text1"/>
        </w:rPr>
        <w:tab/>
        <w:t>No affix system, for reference</w:t>
      </w:r>
    </w:p>
    <w:p w14:paraId="76335FA2" w14:textId="77777777" w:rsidR="008D0F22" w:rsidRDefault="008D0F22" w:rsidP="009F7BF3">
      <w:pPr>
        <w:tabs>
          <w:tab w:val="left" w:pos="4640"/>
        </w:tabs>
        <w:rPr>
          <w:color w:val="000000" w:themeColor="text1"/>
        </w:rPr>
      </w:pPr>
    </w:p>
    <w:p w14:paraId="31558F96" w14:textId="7DA6442D" w:rsidR="005C1E48" w:rsidRDefault="00316C13" w:rsidP="009F7BF3">
      <w:pPr>
        <w:tabs>
          <w:tab w:val="left" w:pos="4640"/>
        </w:tabs>
        <w:rPr>
          <w:color w:val="000000" w:themeColor="text1"/>
        </w:rPr>
      </w:pPr>
      <w:r>
        <w:rPr>
          <w:noProof/>
          <w:color w:val="000000" w:themeColor="text1"/>
        </w:rPr>
        <w:lastRenderedPageBreak/>
        <w:drawing>
          <wp:inline distT="0" distB="0" distL="0" distR="0" wp14:anchorId="78168FFB" wp14:editId="6B704916">
            <wp:extent cx="3892062" cy="26657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6403" cy="2689227"/>
                    </a:xfrm>
                    <a:prstGeom prst="rect">
                      <a:avLst/>
                    </a:prstGeom>
                    <a:noFill/>
                    <a:ln>
                      <a:noFill/>
                    </a:ln>
                  </pic:spPr>
                </pic:pic>
              </a:graphicData>
            </a:graphic>
          </wp:inline>
        </w:drawing>
      </w:r>
    </w:p>
    <w:p w14:paraId="0FA4878A" w14:textId="61C022A5" w:rsidR="008D0F22" w:rsidRPr="00F406B2" w:rsidRDefault="008D0F22" w:rsidP="008D0F22">
      <w:pPr>
        <w:tabs>
          <w:tab w:val="left" w:pos="4640"/>
        </w:tabs>
        <w:rPr>
          <w:color w:val="000000" w:themeColor="text1"/>
          <w:lang w:val="nl-NL"/>
        </w:rPr>
      </w:pPr>
      <w:r w:rsidRPr="00F406B2">
        <w:rPr>
          <w:color w:val="000000" w:themeColor="text1"/>
          <w:lang w:val="nl-NL"/>
        </w:rPr>
        <w:t>Affix frequency distribution</w:t>
      </w:r>
    </w:p>
    <w:p w14:paraId="6E925F38" w14:textId="005BD545" w:rsidR="00316C13" w:rsidRPr="00F406B2" w:rsidRDefault="00316C13" w:rsidP="009F7BF3">
      <w:pPr>
        <w:tabs>
          <w:tab w:val="left" w:pos="4640"/>
        </w:tabs>
        <w:rPr>
          <w:color w:val="000000" w:themeColor="text1"/>
          <w:lang w:val="nl-NL"/>
        </w:rPr>
      </w:pPr>
    </w:p>
    <w:p w14:paraId="5E115729" w14:textId="11890AA0" w:rsidR="00316C13" w:rsidRDefault="00316C13" w:rsidP="009F7BF3">
      <w:pPr>
        <w:tabs>
          <w:tab w:val="left" w:pos="4640"/>
        </w:tabs>
        <w:rPr>
          <w:color w:val="000000" w:themeColor="text1"/>
          <w:lang w:val="nl-NL"/>
        </w:rPr>
      </w:pPr>
      <w:r w:rsidRPr="00316C13">
        <w:rPr>
          <w:color w:val="000000" w:themeColor="text1"/>
          <w:lang w:val="nl-NL"/>
        </w:rPr>
        <w:t>Oude waardes (oranje) zijn gemiddeld h</w:t>
      </w:r>
      <w:r>
        <w:rPr>
          <w:color w:val="000000" w:themeColor="text1"/>
          <w:lang w:val="nl-NL"/>
        </w:rPr>
        <w:t xml:space="preserve">oger, maar maximum is lager. </w:t>
      </w:r>
    </w:p>
    <w:p w14:paraId="51694496" w14:textId="4E790BA1" w:rsidR="00316C13" w:rsidRDefault="00316C13" w:rsidP="009F7BF3">
      <w:pPr>
        <w:tabs>
          <w:tab w:val="left" w:pos="4640"/>
        </w:tabs>
        <w:rPr>
          <w:color w:val="000000" w:themeColor="text1"/>
          <w:lang w:val="nl-NL"/>
        </w:rPr>
      </w:pPr>
    </w:p>
    <w:p w14:paraId="14BFF0DD" w14:textId="77EC455F" w:rsidR="00316C13" w:rsidRDefault="004215E0" w:rsidP="009F7BF3">
      <w:pPr>
        <w:tabs>
          <w:tab w:val="left" w:pos="4640"/>
        </w:tabs>
        <w:rPr>
          <w:color w:val="000000" w:themeColor="text1"/>
          <w:lang w:val="nl-NL"/>
        </w:rPr>
      </w:pPr>
      <w:r>
        <w:rPr>
          <w:color w:val="000000" w:themeColor="text1"/>
          <w:lang w:val="nl-NL"/>
        </w:rPr>
        <w:t xml:space="preserve">Wanneer de nieuwe waardes gebruikt worden, </w:t>
      </w:r>
      <w:r w:rsidR="00D85DF5">
        <w:rPr>
          <w:color w:val="000000" w:themeColor="text1"/>
          <w:lang w:val="nl-NL"/>
        </w:rPr>
        <w:t>wordt</w:t>
      </w:r>
      <w:r>
        <w:rPr>
          <w:color w:val="000000" w:themeColor="text1"/>
          <w:lang w:val="nl-NL"/>
        </w:rPr>
        <w:t xml:space="preserve"> in 1 geval fluffy te snel </w:t>
      </w:r>
      <w:r w:rsidR="00D85DF5">
        <w:rPr>
          <w:color w:val="000000" w:themeColor="text1"/>
          <w:lang w:val="nl-NL"/>
        </w:rPr>
        <w:t xml:space="preserve">herkend terwijl het de prime is. </w:t>
      </w:r>
    </w:p>
    <w:p w14:paraId="3E2E3D28" w14:textId="35C221DD" w:rsidR="00D85DF5" w:rsidRDefault="00D85DF5" w:rsidP="009F7BF3">
      <w:pPr>
        <w:tabs>
          <w:tab w:val="left" w:pos="4640"/>
        </w:tabs>
        <w:rPr>
          <w:color w:val="000000" w:themeColor="text1"/>
          <w:lang w:val="nl-NL"/>
        </w:rPr>
      </w:pPr>
      <w:r>
        <w:rPr>
          <w:color w:val="000000" w:themeColor="text1"/>
          <w:lang w:val="nl-NL"/>
        </w:rPr>
        <w:t>Nieuwe waardes zorgen voor hogere activatie?</w:t>
      </w:r>
    </w:p>
    <w:p w14:paraId="7399EE3A" w14:textId="1EC66289" w:rsidR="00D85DF5" w:rsidRDefault="00D85DF5" w:rsidP="009F7BF3">
      <w:pPr>
        <w:tabs>
          <w:tab w:val="left" w:pos="4640"/>
        </w:tabs>
        <w:rPr>
          <w:color w:val="000000" w:themeColor="text1"/>
          <w:lang w:val="nl-NL"/>
        </w:rPr>
      </w:pPr>
    </w:p>
    <w:p w14:paraId="3BBEE91A" w14:textId="2601614A" w:rsidR="00A82167" w:rsidRDefault="00A82167" w:rsidP="009F7BF3">
      <w:pPr>
        <w:tabs>
          <w:tab w:val="left" w:pos="4640"/>
        </w:tabs>
        <w:rPr>
          <w:color w:val="000000" w:themeColor="text1"/>
          <w:lang w:val="nl-NL"/>
        </w:rPr>
      </w:pPr>
    </w:p>
    <w:p w14:paraId="1DFE1B5E" w14:textId="6D79DA94" w:rsidR="00A82167" w:rsidRDefault="00A82167" w:rsidP="009F7BF3">
      <w:pPr>
        <w:tabs>
          <w:tab w:val="left" w:pos="4640"/>
        </w:tabs>
        <w:rPr>
          <w:color w:val="000000" w:themeColor="text1"/>
          <w:lang w:val="nl-NL"/>
        </w:rPr>
      </w:pPr>
      <w:r>
        <w:rPr>
          <w:noProof/>
          <w:color w:val="000000" w:themeColor="text1"/>
          <w:lang w:val="nl-NL"/>
        </w:rPr>
        <w:drawing>
          <wp:inline distT="0" distB="0" distL="0" distR="0" wp14:anchorId="74EEF453" wp14:editId="7464408F">
            <wp:extent cx="2766060" cy="29244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9028" cy="2927574"/>
                    </a:xfrm>
                    <a:prstGeom prst="rect">
                      <a:avLst/>
                    </a:prstGeom>
                    <a:noFill/>
                    <a:ln>
                      <a:noFill/>
                    </a:ln>
                  </pic:spPr>
                </pic:pic>
              </a:graphicData>
            </a:graphic>
          </wp:inline>
        </w:drawing>
      </w:r>
      <w:r>
        <w:rPr>
          <w:noProof/>
          <w:color w:val="000000" w:themeColor="text1"/>
          <w:lang w:val="nl-NL"/>
        </w:rPr>
        <w:drawing>
          <wp:inline distT="0" distB="0" distL="0" distR="0" wp14:anchorId="7609AA2D" wp14:editId="25DA87FD">
            <wp:extent cx="2746882" cy="2911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7353" cy="2922573"/>
                    </a:xfrm>
                    <a:prstGeom prst="rect">
                      <a:avLst/>
                    </a:prstGeom>
                    <a:noFill/>
                    <a:ln>
                      <a:noFill/>
                    </a:ln>
                  </pic:spPr>
                </pic:pic>
              </a:graphicData>
            </a:graphic>
          </wp:inline>
        </w:drawing>
      </w:r>
    </w:p>
    <w:p w14:paraId="76C34045" w14:textId="5CCC9B2C" w:rsidR="00EE1B81" w:rsidRDefault="00EE1B81" w:rsidP="009F7BF3">
      <w:pPr>
        <w:tabs>
          <w:tab w:val="left" w:pos="4640"/>
        </w:tabs>
        <w:rPr>
          <w:color w:val="000000" w:themeColor="text1"/>
        </w:rPr>
      </w:pPr>
      <w:r w:rsidRPr="00EE1B81">
        <w:rPr>
          <w:color w:val="000000" w:themeColor="text1"/>
        </w:rPr>
        <w:t>New affix values</w:t>
      </w:r>
      <w:r w:rsidRPr="00EE1B81">
        <w:rPr>
          <w:color w:val="000000" w:themeColor="text1"/>
        </w:rPr>
        <w:tab/>
        <w:t>o</w:t>
      </w:r>
      <w:r>
        <w:rPr>
          <w:color w:val="000000" w:themeColor="text1"/>
        </w:rPr>
        <w:t xml:space="preserve">ld </w:t>
      </w:r>
      <w:r w:rsidRPr="00EE1B81">
        <w:rPr>
          <w:color w:val="000000" w:themeColor="text1"/>
        </w:rPr>
        <w:t>affix v</w:t>
      </w:r>
      <w:r>
        <w:rPr>
          <w:color w:val="000000" w:themeColor="text1"/>
        </w:rPr>
        <w:t>alues</w:t>
      </w:r>
    </w:p>
    <w:p w14:paraId="3069E05F" w14:textId="68D159E0" w:rsidR="00223DF3" w:rsidRDefault="00223DF3" w:rsidP="009F7BF3">
      <w:pPr>
        <w:tabs>
          <w:tab w:val="left" w:pos="4640"/>
        </w:tabs>
        <w:rPr>
          <w:color w:val="000000" w:themeColor="text1"/>
        </w:rPr>
      </w:pPr>
    </w:p>
    <w:p w14:paraId="07E5F3C9" w14:textId="1B5F5CB5" w:rsidR="00223DF3" w:rsidRPr="00D732DC" w:rsidRDefault="00223DF3" w:rsidP="00223DF3">
      <w:pPr>
        <w:tabs>
          <w:tab w:val="left" w:pos="4640"/>
        </w:tabs>
        <w:rPr>
          <w:color w:val="FF0000"/>
        </w:rPr>
      </w:pPr>
      <w:r>
        <w:rPr>
          <w:color w:val="000000" w:themeColor="text1"/>
        </w:rPr>
        <w:t>Comment</w:t>
      </w:r>
      <w:r w:rsidRPr="00D732DC">
        <w:rPr>
          <w:color w:val="FF0000"/>
        </w:rPr>
        <w:t>:     lexicon_normalized_word_inhibition = (</w:t>
      </w:r>
    </w:p>
    <w:p w14:paraId="4271DD83" w14:textId="34743D48" w:rsidR="00223DF3" w:rsidRPr="008D0F22" w:rsidRDefault="00223DF3" w:rsidP="00223DF3">
      <w:pPr>
        <w:tabs>
          <w:tab w:val="left" w:pos="4640"/>
        </w:tabs>
        <w:rPr>
          <w:color w:val="FF0000"/>
          <w:lang w:val="nl-NL"/>
        </w:rPr>
      </w:pPr>
      <w:r w:rsidRPr="00D732DC">
        <w:rPr>
          <w:color w:val="FF0000"/>
        </w:rPr>
        <w:t xml:space="preserve">        </w:t>
      </w:r>
      <w:r w:rsidRPr="008D0F22">
        <w:rPr>
          <w:color w:val="FF0000"/>
          <w:lang w:val="nl-NL"/>
        </w:rPr>
        <w:t xml:space="preserve">100.0/LEXICON_SIZE) * </w:t>
      </w:r>
      <w:proofErr w:type="gramStart"/>
      <w:r w:rsidRPr="008D0F22">
        <w:rPr>
          <w:color w:val="FF0000"/>
          <w:lang w:val="nl-NL"/>
        </w:rPr>
        <w:t>pm.word</w:t>
      </w:r>
      <w:proofErr w:type="gramEnd"/>
      <w:r w:rsidRPr="008D0F22">
        <w:rPr>
          <w:color w:val="FF0000"/>
          <w:lang w:val="nl-NL"/>
        </w:rPr>
        <w:t>_inhibition</w:t>
      </w:r>
    </w:p>
    <w:p w14:paraId="6A5FCF77" w14:textId="5B5600B3" w:rsidR="00223DF3" w:rsidRDefault="00D732DC" w:rsidP="00223DF3">
      <w:pPr>
        <w:tabs>
          <w:tab w:val="left" w:pos="4640"/>
        </w:tabs>
        <w:rPr>
          <w:color w:val="000000" w:themeColor="text1"/>
          <w:lang w:val="nl-NL"/>
        </w:rPr>
      </w:pPr>
      <w:r w:rsidRPr="00D732DC">
        <w:rPr>
          <w:color w:val="000000" w:themeColor="text1"/>
          <w:lang w:val="nl-NL"/>
        </w:rPr>
        <w:t>Inhibitie</w:t>
      </w:r>
      <w:r w:rsidR="00223DF3" w:rsidRPr="00D732DC">
        <w:rPr>
          <w:color w:val="000000" w:themeColor="text1"/>
          <w:lang w:val="nl-NL"/>
        </w:rPr>
        <w:t xml:space="preserve"> wordt ge</w:t>
      </w:r>
      <w:r w:rsidRPr="00D732DC">
        <w:rPr>
          <w:color w:val="000000" w:themeColor="text1"/>
          <w:lang w:val="nl-NL"/>
        </w:rPr>
        <w:t>deeld door totale l</w:t>
      </w:r>
      <w:r>
        <w:rPr>
          <w:color w:val="000000" w:themeColor="text1"/>
          <w:lang w:val="nl-NL"/>
        </w:rPr>
        <w:t xml:space="preserve">exicon. Lexicon is nu veel groter. </w:t>
      </w:r>
    </w:p>
    <w:p w14:paraId="665CCCA7" w14:textId="14001CAA" w:rsidR="00D732DC" w:rsidRDefault="00D732DC" w:rsidP="00223DF3">
      <w:pPr>
        <w:tabs>
          <w:tab w:val="left" w:pos="4640"/>
        </w:tabs>
        <w:rPr>
          <w:color w:val="000000" w:themeColor="text1"/>
          <w:lang w:val="nl-NL"/>
        </w:rPr>
      </w:pPr>
      <w:r>
        <w:rPr>
          <w:color w:val="000000" w:themeColor="text1"/>
          <w:lang w:val="nl-NL"/>
        </w:rPr>
        <w:t xml:space="preserve">Volgende stap: alleen suffixes houden die in Beyersmann voorkomen. </w:t>
      </w:r>
    </w:p>
    <w:p w14:paraId="63585CE7" w14:textId="4FF0FE22" w:rsidR="00E245F2" w:rsidRDefault="00E245F2" w:rsidP="00223DF3">
      <w:pPr>
        <w:tabs>
          <w:tab w:val="left" w:pos="4640"/>
        </w:tabs>
        <w:rPr>
          <w:color w:val="000000" w:themeColor="text1"/>
          <w:lang w:val="nl-NL"/>
        </w:rPr>
      </w:pPr>
    </w:p>
    <w:p w14:paraId="6B522DA0" w14:textId="5B0219E0" w:rsidR="00E245F2" w:rsidRDefault="00E245F2" w:rsidP="00223DF3">
      <w:pPr>
        <w:tabs>
          <w:tab w:val="left" w:pos="4640"/>
        </w:tabs>
        <w:rPr>
          <w:color w:val="000000" w:themeColor="text1"/>
          <w:lang w:val="nl-NL"/>
        </w:rPr>
      </w:pPr>
      <w:r>
        <w:rPr>
          <w:color w:val="000000" w:themeColor="text1"/>
          <w:lang w:val="nl-NL"/>
        </w:rPr>
        <w:t xml:space="preserve">Vraag: inhibitie van alle affixes is 0.0. </w:t>
      </w:r>
      <w:proofErr w:type="gramStart"/>
      <w:r>
        <w:rPr>
          <w:color w:val="000000" w:themeColor="text1"/>
          <w:lang w:val="nl-NL"/>
        </w:rPr>
        <w:t>is</w:t>
      </w:r>
      <w:proofErr w:type="gramEnd"/>
      <w:r>
        <w:rPr>
          <w:color w:val="000000" w:themeColor="text1"/>
          <w:lang w:val="nl-NL"/>
        </w:rPr>
        <w:t xml:space="preserve"> dat realsitisch? Geen inhibitie tussen affixes? </w:t>
      </w:r>
    </w:p>
    <w:p w14:paraId="7AA77C64" w14:textId="065BF640" w:rsidR="005E3E04" w:rsidRDefault="005E3E04" w:rsidP="00223DF3">
      <w:pPr>
        <w:tabs>
          <w:tab w:val="left" w:pos="4640"/>
        </w:tabs>
        <w:rPr>
          <w:color w:val="000000" w:themeColor="text1"/>
          <w:lang w:val="nl-NL"/>
        </w:rPr>
      </w:pPr>
    </w:p>
    <w:p w14:paraId="1102BAB6" w14:textId="213833D5" w:rsidR="005E3E04" w:rsidRDefault="005E3E04" w:rsidP="00223DF3">
      <w:pPr>
        <w:tabs>
          <w:tab w:val="left" w:pos="4640"/>
        </w:tabs>
        <w:rPr>
          <w:color w:val="000000" w:themeColor="text1"/>
          <w:lang w:val="nl-NL"/>
        </w:rPr>
      </w:pPr>
      <w:r>
        <w:rPr>
          <w:color w:val="000000" w:themeColor="text1"/>
          <w:lang w:val="nl-NL"/>
        </w:rPr>
        <w:t>Idee: Dat weaken, weak niet inhibeert, maakt een te klein verschil. Op dit moment is het zo dat als 100 woorden actief zijn, ongeveer alle woorden in het lexicon geinhibeerd worden. (100 woorden hebben minstens 1 letter overlap met alles). Deze inhibite meer gericht maken? Bigram gap verkleinen?</w:t>
      </w:r>
      <w:r w:rsidR="00185166">
        <w:rPr>
          <w:color w:val="000000" w:themeColor="text1"/>
          <w:lang w:val="nl-NL"/>
        </w:rPr>
        <w:t xml:space="preserve"> Of van de inhibitie functie een exponentiaal maken? Dat alleen hoge overlap + activatie waardes echt inhiberen?</w:t>
      </w:r>
    </w:p>
    <w:p w14:paraId="04294255" w14:textId="389198CF" w:rsidR="00D71DA6" w:rsidRDefault="00E5642F" w:rsidP="00223DF3">
      <w:pPr>
        <w:tabs>
          <w:tab w:val="left" w:pos="4640"/>
        </w:tabs>
        <w:rPr>
          <w:color w:val="000000" w:themeColor="text1"/>
          <w:lang w:val="nl-NL"/>
        </w:rPr>
      </w:pPr>
      <w:r>
        <w:rPr>
          <w:noProof/>
          <w:color w:val="000000" w:themeColor="text1"/>
          <w:lang w:val="nl-NL"/>
        </w:rPr>
        <w:drawing>
          <wp:inline distT="0" distB="0" distL="0" distR="0" wp14:anchorId="1F30C689" wp14:editId="06A6737B">
            <wp:extent cx="2590800" cy="1664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9983" cy="1670696"/>
                    </a:xfrm>
                    <a:prstGeom prst="rect">
                      <a:avLst/>
                    </a:prstGeom>
                    <a:noFill/>
                    <a:ln>
                      <a:noFill/>
                    </a:ln>
                  </pic:spPr>
                </pic:pic>
              </a:graphicData>
            </a:graphic>
          </wp:inline>
        </w:drawing>
      </w:r>
      <w:r>
        <w:rPr>
          <w:noProof/>
          <w:color w:val="000000" w:themeColor="text1"/>
          <w:lang w:val="nl-NL"/>
        </w:rPr>
        <w:drawing>
          <wp:inline distT="0" distB="0" distL="0" distR="0" wp14:anchorId="7E5C56DF" wp14:editId="11E92733">
            <wp:extent cx="2836985" cy="1822989"/>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991" cy="1829419"/>
                    </a:xfrm>
                    <a:prstGeom prst="rect">
                      <a:avLst/>
                    </a:prstGeom>
                    <a:noFill/>
                    <a:ln>
                      <a:noFill/>
                    </a:ln>
                  </pic:spPr>
                </pic:pic>
              </a:graphicData>
            </a:graphic>
          </wp:inline>
        </w:drawing>
      </w:r>
    </w:p>
    <w:p w14:paraId="44A00967" w14:textId="28E16623" w:rsidR="00E5642F" w:rsidRDefault="00E5642F" w:rsidP="00223DF3">
      <w:pPr>
        <w:tabs>
          <w:tab w:val="left" w:pos="4640"/>
        </w:tabs>
        <w:rPr>
          <w:color w:val="000000" w:themeColor="text1"/>
          <w:lang w:val="nl-NL"/>
        </w:rPr>
      </w:pPr>
      <w:r>
        <w:rPr>
          <w:color w:val="000000" w:themeColor="text1"/>
          <w:lang w:val="nl-NL"/>
        </w:rPr>
        <w:t>Normale curve</w:t>
      </w:r>
      <w:r w:rsidR="00AA6FF4">
        <w:rPr>
          <w:color w:val="000000" w:themeColor="text1"/>
          <w:lang w:val="nl-NL"/>
        </w:rPr>
        <w:tab/>
        <w:t>-(kwadraat)</w:t>
      </w:r>
    </w:p>
    <w:p w14:paraId="6A181B3D" w14:textId="39D9DAC9" w:rsidR="008D0F22" w:rsidRDefault="008D0F22" w:rsidP="00223DF3">
      <w:pPr>
        <w:tabs>
          <w:tab w:val="left" w:pos="4640"/>
        </w:tabs>
        <w:rPr>
          <w:color w:val="000000" w:themeColor="text1"/>
          <w:lang w:val="nl-NL"/>
        </w:rPr>
      </w:pPr>
    </w:p>
    <w:p w14:paraId="75AB32DF" w14:textId="43CB9DC2" w:rsidR="008D0F22" w:rsidRDefault="008D0F22" w:rsidP="00223DF3">
      <w:pPr>
        <w:tabs>
          <w:tab w:val="left" w:pos="4640"/>
        </w:tabs>
        <w:rPr>
          <w:color w:val="000000" w:themeColor="text1"/>
          <w:lang w:val="nl-NL"/>
        </w:rPr>
      </w:pPr>
    </w:p>
    <w:p w14:paraId="756FE1FB" w14:textId="4FC4E9F5" w:rsidR="008D0F22" w:rsidRDefault="008D0F22" w:rsidP="00223DF3">
      <w:pPr>
        <w:tabs>
          <w:tab w:val="left" w:pos="4640"/>
        </w:tabs>
        <w:rPr>
          <w:color w:val="000000" w:themeColor="text1"/>
          <w:lang w:val="nl-NL"/>
        </w:rPr>
      </w:pPr>
      <w:r>
        <w:rPr>
          <w:color w:val="000000" w:themeColor="text1"/>
          <w:lang w:val="nl-NL"/>
        </w:rPr>
        <w:t>Werkt niet goed: bias towards korte woorden. (</w:t>
      </w:r>
      <w:proofErr w:type="gramStart"/>
      <w:r>
        <w:rPr>
          <w:color w:val="000000" w:themeColor="text1"/>
          <w:lang w:val="nl-NL"/>
        </w:rPr>
        <w:t>deze</w:t>
      </w:r>
      <w:proofErr w:type="gramEnd"/>
      <w:r>
        <w:rPr>
          <w:color w:val="000000" w:themeColor="text1"/>
          <w:lang w:val="nl-NL"/>
        </w:rPr>
        <w:t xml:space="preserve"> hebben minder overlap met anderen, dus </w:t>
      </w:r>
    </w:p>
    <w:p w14:paraId="50503000" w14:textId="2F4E46B2" w:rsidR="007E0083" w:rsidRDefault="007E0083" w:rsidP="00223DF3">
      <w:pPr>
        <w:tabs>
          <w:tab w:val="left" w:pos="4640"/>
        </w:tabs>
        <w:rPr>
          <w:color w:val="000000" w:themeColor="text1"/>
          <w:lang w:val="nl-NL"/>
        </w:rPr>
      </w:pPr>
    </w:p>
    <w:p w14:paraId="68FAD435" w14:textId="24938974" w:rsidR="007E0083" w:rsidRDefault="007E0083" w:rsidP="00223DF3">
      <w:pPr>
        <w:tabs>
          <w:tab w:val="left" w:pos="4640"/>
        </w:tabs>
        <w:rPr>
          <w:color w:val="000000" w:themeColor="text1"/>
          <w:lang w:val="nl-NL"/>
        </w:rPr>
      </w:pPr>
    </w:p>
    <w:p w14:paraId="4B0CFAFC" w14:textId="4C057933" w:rsidR="00F406B2" w:rsidRDefault="00F406B2" w:rsidP="00223DF3">
      <w:pPr>
        <w:tabs>
          <w:tab w:val="left" w:pos="4640"/>
        </w:tabs>
        <w:rPr>
          <w:color w:val="000000" w:themeColor="text1"/>
          <w:lang w:val="nl-NL"/>
        </w:rPr>
      </w:pPr>
    </w:p>
    <w:p w14:paraId="090789B3" w14:textId="0FDFAC26" w:rsidR="00F406B2" w:rsidRDefault="00F406B2" w:rsidP="00223DF3">
      <w:pPr>
        <w:tabs>
          <w:tab w:val="left" w:pos="4640"/>
        </w:tabs>
        <w:rPr>
          <w:color w:val="000000" w:themeColor="text1"/>
          <w:lang w:val="nl-NL"/>
        </w:rPr>
      </w:pPr>
      <w:r>
        <w:rPr>
          <w:color w:val="000000" w:themeColor="text1"/>
          <w:lang w:val="nl-NL"/>
        </w:rPr>
        <w:t xml:space="preserve">Merge Beatriz: </w:t>
      </w:r>
    </w:p>
    <w:p w14:paraId="12DBD718" w14:textId="16D76A6B" w:rsidR="00F406B2" w:rsidRDefault="00F406B2" w:rsidP="00223DF3">
      <w:pPr>
        <w:tabs>
          <w:tab w:val="left" w:pos="4640"/>
        </w:tabs>
        <w:rPr>
          <w:color w:val="000000" w:themeColor="text1"/>
          <w:lang w:val="nl-NL"/>
        </w:rPr>
      </w:pPr>
    </w:p>
    <w:p w14:paraId="611A5546" w14:textId="432B64C4" w:rsidR="00F406B2" w:rsidRDefault="00F406B2" w:rsidP="00223DF3">
      <w:pPr>
        <w:tabs>
          <w:tab w:val="left" w:pos="4640"/>
        </w:tabs>
        <w:rPr>
          <w:color w:val="000000" w:themeColor="text1"/>
          <w:lang w:val="nl-NL"/>
        </w:rPr>
      </w:pPr>
      <w:r>
        <w:rPr>
          <w:color w:val="000000" w:themeColor="text1"/>
          <w:lang w:val="nl-NL"/>
        </w:rPr>
        <w:t>Wordfreq van NL is toegevoegd. Wat is daar de bron van?</w:t>
      </w:r>
    </w:p>
    <w:p w14:paraId="72C59B80" w14:textId="07B9AB3B" w:rsidR="000636F4" w:rsidRPr="000636F4" w:rsidRDefault="000636F4" w:rsidP="00223DF3">
      <w:pPr>
        <w:tabs>
          <w:tab w:val="left" w:pos="4640"/>
        </w:tabs>
        <w:rPr>
          <w:color w:val="70AD47" w:themeColor="accent6"/>
        </w:rPr>
      </w:pPr>
      <w:r w:rsidRPr="000636F4">
        <w:rPr>
          <w:color w:val="70AD47" w:themeColor="accent6"/>
        </w:rPr>
        <w:t>The lexicons used for the French and for the Dutch reading simulations were collected from a freely-available corpus of words in either language. We gathered the 2000 most frequent words from the French Lexicon Project (FLP) (Ferrand et al., 2010) to compose the French lexicon. Using the tool TreeTagger (Schmidt, 1994), we annotated the TCOF corpus (Benzitoun et al., 2012) with POS information, thus getting us the grammatical category of each French word comprising the corpus. Later, we used the SUBTLEX-NL (Keuleers et al., 2010) corpus to gather the 2000 most frequent Dutch words and create the Dutch lexicon used for the simulation. Finally, we used GECO (Cop et al., 2017) to gather the POS information on each Dutch word which composes the sentences in this corpus.</w:t>
      </w:r>
    </w:p>
    <w:p w14:paraId="0870314F" w14:textId="1211495B" w:rsidR="00F406B2" w:rsidRDefault="00F406B2" w:rsidP="00223DF3">
      <w:pPr>
        <w:tabs>
          <w:tab w:val="left" w:pos="4640"/>
        </w:tabs>
        <w:rPr>
          <w:color w:val="000000" w:themeColor="text1"/>
          <w:lang w:val="nl-NL"/>
        </w:rPr>
      </w:pPr>
      <w:r>
        <w:rPr>
          <w:color w:val="000000" w:themeColor="text1"/>
          <w:lang w:val="nl-NL"/>
        </w:rPr>
        <w:t>En hoe is de grammar predicatability van EN en FR toegevoegd? Zat POS in FLP en daaruit kan je predictability afleiden?</w:t>
      </w:r>
    </w:p>
    <w:p w14:paraId="3C37F250" w14:textId="4957C120" w:rsidR="00F406B2" w:rsidRDefault="00F406B2" w:rsidP="00223DF3">
      <w:pPr>
        <w:tabs>
          <w:tab w:val="left" w:pos="4640"/>
        </w:tabs>
        <w:rPr>
          <w:color w:val="000000" w:themeColor="text1"/>
          <w:lang w:val="nl-NL"/>
        </w:rPr>
      </w:pPr>
    </w:p>
    <w:p w14:paraId="4698CF34" w14:textId="7AFA7573" w:rsidR="00F406B2" w:rsidRDefault="00D8527A" w:rsidP="00223DF3">
      <w:pPr>
        <w:tabs>
          <w:tab w:val="left" w:pos="4640"/>
        </w:tabs>
        <w:rPr>
          <w:color w:val="000000" w:themeColor="text1"/>
          <w:lang w:val="nl-NL"/>
        </w:rPr>
      </w:pPr>
      <w:r w:rsidRPr="00D8527A">
        <w:rPr>
          <w:color w:val="000000" w:themeColor="text1"/>
          <w:lang w:val="nl-NL"/>
        </w:rPr>
        <w:t>Nu heb je French_Lexicon_Project.txt (oud) en french_lexicon_tagged.csv (nieuw) en french_lexicon_tagged2000.csv (n</w:t>
      </w:r>
      <w:r>
        <w:rPr>
          <w:color w:val="000000" w:themeColor="text1"/>
          <w:lang w:val="nl-NL"/>
        </w:rPr>
        <w:t>ieuw)</w:t>
      </w:r>
      <w:r w:rsidRPr="00D8527A">
        <w:rPr>
          <w:color w:val="000000" w:themeColor="text1"/>
          <w:lang w:val="nl-NL"/>
        </w:rPr>
        <w:t>. Freq is gemiddel</w:t>
      </w:r>
      <w:r>
        <w:rPr>
          <w:color w:val="000000" w:themeColor="text1"/>
          <w:lang w:val="nl-NL"/>
        </w:rPr>
        <w:t xml:space="preserve">d van boeken en films? Zelfde waardes, dus txt vervangen met nieuwe CSVs? En scripts aanpassen. </w:t>
      </w:r>
    </w:p>
    <w:p w14:paraId="7578C8F7" w14:textId="35C2A63D" w:rsidR="00DA0CCB" w:rsidRDefault="00DA0CCB" w:rsidP="00223DF3">
      <w:pPr>
        <w:tabs>
          <w:tab w:val="left" w:pos="4640"/>
        </w:tabs>
        <w:rPr>
          <w:color w:val="000000" w:themeColor="text1"/>
          <w:lang w:val="nl-NL"/>
        </w:rPr>
      </w:pPr>
    </w:p>
    <w:p w14:paraId="07704B67" w14:textId="3F082229" w:rsidR="00DA0CCB" w:rsidRDefault="00DA0CCB" w:rsidP="00223DF3">
      <w:pPr>
        <w:tabs>
          <w:tab w:val="left" w:pos="4640"/>
        </w:tabs>
        <w:rPr>
          <w:color w:val="000000" w:themeColor="text1"/>
          <w:lang w:val="nl-NL"/>
        </w:rPr>
      </w:pPr>
      <w:r>
        <w:rPr>
          <w:color w:val="000000" w:themeColor="text1"/>
          <w:lang w:val="nl-NL"/>
        </w:rPr>
        <w:t>Stimuli met POS: zijn dat stimuli</w:t>
      </w:r>
      <w:r w:rsidR="00FB524B">
        <w:rPr>
          <w:color w:val="000000" w:themeColor="text1"/>
          <w:lang w:val="nl-NL"/>
        </w:rPr>
        <w:t xml:space="preserve"> of texts met informatie over stimuli?</w:t>
      </w:r>
    </w:p>
    <w:p w14:paraId="36134FD1" w14:textId="1DE9E55C" w:rsidR="003F2359" w:rsidRDefault="003F2359" w:rsidP="00223DF3">
      <w:pPr>
        <w:tabs>
          <w:tab w:val="left" w:pos="4640"/>
        </w:tabs>
        <w:rPr>
          <w:color w:val="000000" w:themeColor="text1"/>
          <w:lang w:val="nl-NL"/>
        </w:rPr>
      </w:pPr>
    </w:p>
    <w:p w14:paraId="3110CB7F" w14:textId="1BB91D5A" w:rsidR="003F2359" w:rsidRDefault="003F2359" w:rsidP="00223DF3">
      <w:pPr>
        <w:tabs>
          <w:tab w:val="left" w:pos="4640"/>
        </w:tabs>
        <w:rPr>
          <w:color w:val="000000" w:themeColor="text1"/>
        </w:rPr>
      </w:pPr>
      <w:r w:rsidRPr="003F2359">
        <w:rPr>
          <w:color w:val="000000" w:themeColor="text1"/>
        </w:rPr>
        <w:t>ToDo: look at difference of G</w:t>
      </w:r>
      <w:r>
        <w:rPr>
          <w:color w:val="000000" w:themeColor="text1"/>
        </w:rPr>
        <w:t>etResults and GetResultsSimulation in analyze_data_pandas</w:t>
      </w:r>
    </w:p>
    <w:p w14:paraId="27A7B607" w14:textId="67FEE416" w:rsidR="003F2359" w:rsidRDefault="003F2359" w:rsidP="00223DF3">
      <w:pPr>
        <w:tabs>
          <w:tab w:val="left" w:pos="4640"/>
        </w:tabs>
        <w:rPr>
          <w:color w:val="000000" w:themeColor="text1"/>
        </w:rPr>
      </w:pPr>
    </w:p>
    <w:p w14:paraId="3B296FE0" w14:textId="77777777" w:rsidR="002F1FDA" w:rsidRDefault="003F2359" w:rsidP="00223DF3">
      <w:pPr>
        <w:tabs>
          <w:tab w:val="left" w:pos="4640"/>
        </w:tabs>
        <w:rPr>
          <w:color w:val="000000" w:themeColor="text1"/>
        </w:rPr>
      </w:pPr>
      <w:r>
        <w:rPr>
          <w:color w:val="000000" w:themeColor="text1"/>
        </w:rPr>
        <w:lastRenderedPageBreak/>
        <w:t>For clarity:</w:t>
      </w:r>
      <w:r>
        <w:rPr>
          <w:color w:val="000000" w:themeColor="text1"/>
        </w:rPr>
        <w:br/>
        <w:t>New tasks added: Classification</w:t>
      </w:r>
      <w:r w:rsidR="002F1FDA">
        <w:rPr>
          <w:color w:val="000000" w:themeColor="text1"/>
        </w:rPr>
        <w:t xml:space="preserve"> (dutch)</w:t>
      </w:r>
      <w:r>
        <w:rPr>
          <w:color w:val="000000" w:themeColor="text1"/>
        </w:rPr>
        <w:t xml:space="preserve"> +</w:t>
      </w:r>
      <w:r w:rsidR="002F1FDA">
        <w:rPr>
          <w:color w:val="000000" w:themeColor="text1"/>
        </w:rPr>
        <w:t xml:space="preserve"> Transposed (fr)</w:t>
      </w:r>
    </w:p>
    <w:p w14:paraId="38810D03" w14:textId="26BDA18A" w:rsidR="003F2359" w:rsidRDefault="002F1FDA" w:rsidP="00223DF3">
      <w:pPr>
        <w:tabs>
          <w:tab w:val="left" w:pos="4640"/>
        </w:tabs>
        <w:rPr>
          <w:color w:val="FF0000"/>
        </w:rPr>
      </w:pPr>
      <w:r>
        <w:rPr>
          <w:color w:val="000000" w:themeColor="text1"/>
        </w:rPr>
        <w:t xml:space="preserve">POS info on French and dutch, specifically for 2 tasks mentioned above + </w:t>
      </w:r>
      <w:r w:rsidRPr="002F1FDA">
        <w:rPr>
          <w:color w:val="FF0000"/>
        </w:rPr>
        <w:t xml:space="preserve">Sentence task </w:t>
      </w:r>
      <w:r w:rsidR="003F2359" w:rsidRPr="002F1FDA">
        <w:rPr>
          <w:color w:val="FF0000"/>
        </w:rPr>
        <w:t xml:space="preserve"> </w:t>
      </w:r>
    </w:p>
    <w:p w14:paraId="53EAFF77" w14:textId="381E5E01" w:rsidR="002F1FDA" w:rsidRDefault="002F1FDA" w:rsidP="00223DF3">
      <w:pPr>
        <w:tabs>
          <w:tab w:val="left" w:pos="4640"/>
        </w:tabs>
        <w:rPr>
          <w:color w:val="FF0000"/>
        </w:rPr>
      </w:pPr>
    </w:p>
    <w:p w14:paraId="000914F9" w14:textId="0387CFEE" w:rsidR="007975C8" w:rsidRDefault="007975C8" w:rsidP="00223DF3">
      <w:pPr>
        <w:tabs>
          <w:tab w:val="left" w:pos="4640"/>
        </w:tabs>
        <w:rPr>
          <w:color w:val="FF0000"/>
        </w:rPr>
      </w:pPr>
      <w:r>
        <w:rPr>
          <w:color w:val="FF0000"/>
        </w:rPr>
        <w:t>Still to do:</w:t>
      </w:r>
    </w:p>
    <w:p w14:paraId="0C409390" w14:textId="2469B456" w:rsidR="007975C8" w:rsidRDefault="007975C8" w:rsidP="00223DF3">
      <w:pPr>
        <w:tabs>
          <w:tab w:val="left" w:pos="4640"/>
        </w:tabs>
        <w:rPr>
          <w:color w:val="FF0000"/>
        </w:rPr>
      </w:pPr>
    </w:p>
    <w:p w14:paraId="0638037D" w14:textId="53EF7587" w:rsidR="007975C8" w:rsidRPr="005503FD" w:rsidRDefault="007975C8" w:rsidP="00223DF3">
      <w:pPr>
        <w:tabs>
          <w:tab w:val="left" w:pos="4640"/>
        </w:tabs>
        <w:rPr>
          <w:color w:val="385623" w:themeColor="accent6" w:themeShade="80"/>
        </w:rPr>
      </w:pPr>
      <w:r w:rsidRPr="005503FD">
        <w:rPr>
          <w:color w:val="385623" w:themeColor="accent6" w:themeShade="80"/>
        </w:rPr>
        <w:t xml:space="preserve">Create_freq_pred files: juiste database kiezen en POS integreren. </w:t>
      </w:r>
    </w:p>
    <w:p w14:paraId="247C92E3" w14:textId="7142EDC0" w:rsidR="007975C8" w:rsidRPr="005503FD" w:rsidRDefault="007975C8" w:rsidP="00223DF3">
      <w:pPr>
        <w:tabs>
          <w:tab w:val="left" w:pos="4640"/>
        </w:tabs>
        <w:rPr>
          <w:color w:val="385623" w:themeColor="accent6" w:themeShade="80"/>
        </w:rPr>
      </w:pPr>
      <w:r w:rsidRPr="005503FD">
        <w:rPr>
          <w:color w:val="385623" w:themeColor="accent6" w:themeShade="80"/>
        </w:rPr>
        <w:t>Simtae_experiment: use_grammar_prob</w:t>
      </w:r>
    </w:p>
    <w:p w14:paraId="2FA7CDF2" w14:textId="03FC7A57" w:rsidR="00555A46" w:rsidRDefault="00555A46" w:rsidP="00223DF3">
      <w:pPr>
        <w:tabs>
          <w:tab w:val="left" w:pos="4640"/>
        </w:tabs>
        <w:rPr>
          <w:color w:val="FF0000"/>
        </w:rPr>
      </w:pPr>
      <w:r>
        <w:rPr>
          <w:color w:val="FF0000"/>
        </w:rPr>
        <w:t xml:space="preserve">Analyse results: </w:t>
      </w:r>
      <w:r w:rsidRPr="00555A46">
        <w:rPr>
          <w:color w:val="FF0000"/>
        </w:rPr>
        <w:t>get_results</w:t>
      </w:r>
      <w:r>
        <w:rPr>
          <w:color w:val="FF0000"/>
        </w:rPr>
        <w:t xml:space="preserve"> of </w:t>
      </w:r>
      <w:r w:rsidRPr="00555A46">
        <w:rPr>
          <w:color w:val="FF0000"/>
        </w:rPr>
        <w:t>get_results</w:t>
      </w:r>
      <w:r>
        <w:rPr>
          <w:color w:val="FF0000"/>
        </w:rPr>
        <w:t>_simulation?</w:t>
      </w:r>
    </w:p>
    <w:p w14:paraId="1C182D85" w14:textId="5AAFA4E0" w:rsidR="00555A46" w:rsidRDefault="00555A46" w:rsidP="00223DF3">
      <w:pPr>
        <w:tabs>
          <w:tab w:val="left" w:pos="4640"/>
        </w:tabs>
        <w:rPr>
          <w:color w:val="FF0000"/>
        </w:rPr>
      </w:pPr>
    </w:p>
    <w:p w14:paraId="0D443991" w14:textId="77777777" w:rsidR="000E125E" w:rsidRDefault="00EC7D67" w:rsidP="000E125E">
      <w:pPr>
        <w:tabs>
          <w:tab w:val="left" w:pos="4640"/>
        </w:tabs>
        <w:rPr>
          <w:color w:val="FF0000"/>
        </w:rPr>
      </w:pPr>
      <w:r>
        <w:rPr>
          <w:color w:val="FF0000"/>
        </w:rPr>
        <w:t>It should be:</w:t>
      </w:r>
      <w:r>
        <w:rPr>
          <w:color w:val="FF0000"/>
        </w:rPr>
        <w:br/>
      </w:r>
    </w:p>
    <w:p w14:paraId="0D612E3F" w14:textId="77777777" w:rsidR="000E125E" w:rsidRPr="005503FD" w:rsidRDefault="000E125E" w:rsidP="000E125E">
      <w:pPr>
        <w:tabs>
          <w:tab w:val="left" w:pos="4640"/>
        </w:tabs>
        <w:rPr>
          <w:color w:val="385623" w:themeColor="accent6" w:themeShade="80"/>
        </w:rPr>
      </w:pPr>
      <w:r w:rsidRPr="005503FD">
        <w:rPr>
          <w:color w:val="385623" w:themeColor="accent6" w:themeShade="80"/>
        </w:rPr>
        <w:t>Pred files are created per task in create_freq_pred files. Then, in simulate experiments, they are called with get_pred_files function from read_saccade_data, just like freq files</w:t>
      </w:r>
    </w:p>
    <w:p w14:paraId="6437CDB3" w14:textId="77777777" w:rsidR="000E125E" w:rsidRDefault="000E125E" w:rsidP="000E125E">
      <w:pPr>
        <w:tabs>
          <w:tab w:val="left" w:pos="4640"/>
        </w:tabs>
        <w:rPr>
          <w:color w:val="FF0000"/>
        </w:rPr>
      </w:pPr>
    </w:p>
    <w:p w14:paraId="4BDB2950" w14:textId="77777777" w:rsidR="000E125E" w:rsidRPr="003F2359" w:rsidRDefault="000E125E" w:rsidP="000E125E">
      <w:pPr>
        <w:tabs>
          <w:tab w:val="left" w:pos="4640"/>
        </w:tabs>
        <w:rPr>
          <w:color w:val="000000" w:themeColor="text1"/>
        </w:rPr>
      </w:pPr>
      <w:r>
        <w:rPr>
          <w:color w:val="FF0000"/>
        </w:rPr>
        <w:t xml:space="preserve">What about predictability of affixes? </w:t>
      </w:r>
      <w:r w:rsidRPr="008A06B0">
        <w:rPr>
          <w:color w:val="385623" w:themeColor="accent6" w:themeShade="80"/>
        </w:rPr>
        <w:t>Avg of pred</w:t>
      </w:r>
      <w:r>
        <w:rPr>
          <w:color w:val="FF0000"/>
        </w:rPr>
        <w:t>? 0?</w:t>
      </w:r>
    </w:p>
    <w:p w14:paraId="24017BCB" w14:textId="37818B2D" w:rsidR="00EC7D67" w:rsidRPr="007D6439" w:rsidRDefault="00EC7D67" w:rsidP="000E125E">
      <w:pPr>
        <w:tabs>
          <w:tab w:val="left" w:pos="4640"/>
        </w:tabs>
        <w:rPr>
          <w:color w:val="385623" w:themeColor="accent6" w:themeShade="80"/>
        </w:rPr>
      </w:pPr>
      <w:r w:rsidRPr="007D6439">
        <w:rPr>
          <w:color w:val="385623" w:themeColor="accent6" w:themeShade="80"/>
        </w:rPr>
        <w:t>from read_saccade_data, just like freq files</w:t>
      </w:r>
    </w:p>
    <w:p w14:paraId="7FC50307" w14:textId="441220E6" w:rsidR="000D2D6A" w:rsidRDefault="000D2D6A" w:rsidP="000E125E">
      <w:pPr>
        <w:tabs>
          <w:tab w:val="left" w:pos="4640"/>
        </w:tabs>
        <w:rPr>
          <w:color w:val="FF0000"/>
        </w:rPr>
      </w:pPr>
    </w:p>
    <w:p w14:paraId="0684ED0D" w14:textId="5502C499" w:rsidR="000D2D6A" w:rsidRDefault="000D2D6A" w:rsidP="000E125E">
      <w:pPr>
        <w:tabs>
          <w:tab w:val="left" w:pos="4640"/>
        </w:tabs>
        <w:rPr>
          <w:color w:val="FF0000"/>
          <w:lang w:val="nl-NL"/>
        </w:rPr>
      </w:pPr>
      <w:r w:rsidRPr="000D2D6A">
        <w:rPr>
          <w:color w:val="FF0000"/>
          <w:lang w:val="nl-NL"/>
        </w:rPr>
        <w:t>Systeem voor slots matching geimplementeerd?</w:t>
      </w:r>
      <w:r w:rsidR="00377840">
        <w:rPr>
          <w:color w:val="FF0000"/>
          <w:lang w:val="nl-NL"/>
        </w:rPr>
        <w:t xml:space="preserve"> Zo ja, interactie met affix systeem </w:t>
      </w:r>
      <w:r w:rsidR="005102B9">
        <w:rPr>
          <w:color w:val="FF0000"/>
          <w:lang w:val="nl-NL"/>
        </w:rPr>
        <w:t>(nieuw slot maken voor herkende stem)</w:t>
      </w:r>
    </w:p>
    <w:p w14:paraId="663D017D" w14:textId="4D6F056E" w:rsidR="00C617A5" w:rsidRDefault="00C617A5" w:rsidP="000E125E">
      <w:pPr>
        <w:tabs>
          <w:tab w:val="left" w:pos="4640"/>
        </w:tabs>
        <w:rPr>
          <w:color w:val="FF0000"/>
          <w:lang w:val="nl-NL"/>
        </w:rPr>
      </w:pPr>
    </w:p>
    <w:p w14:paraId="373031D1" w14:textId="4F88913A" w:rsidR="00C617A5" w:rsidRDefault="00C617A5" w:rsidP="000E125E">
      <w:pPr>
        <w:tabs>
          <w:tab w:val="left" w:pos="4640"/>
        </w:tabs>
        <w:rPr>
          <w:color w:val="FF0000"/>
          <w:lang w:val="nl-NL"/>
        </w:rPr>
      </w:pPr>
      <w:r>
        <w:rPr>
          <w:color w:val="FF0000"/>
          <w:lang w:val="nl-NL"/>
        </w:rPr>
        <w:t xml:space="preserve">Hoe zijn de </w:t>
      </w:r>
      <w:r w:rsidR="00267F7D">
        <w:rPr>
          <w:color w:val="FF0000"/>
          <w:lang w:val="nl-NL"/>
        </w:rPr>
        <w:t>POS bef, ProbBef etc. gemaakt? Bestonden deze files al via een ander experiment, of met de hand geschreven?</w:t>
      </w:r>
    </w:p>
    <w:p w14:paraId="45384B17" w14:textId="1BA59636" w:rsidR="00117185" w:rsidRDefault="00117185" w:rsidP="000E125E">
      <w:pPr>
        <w:tabs>
          <w:tab w:val="left" w:pos="4640"/>
        </w:tabs>
        <w:rPr>
          <w:color w:val="FF0000"/>
          <w:lang w:val="nl-NL"/>
        </w:rPr>
      </w:pPr>
    </w:p>
    <w:p w14:paraId="3A805BD3" w14:textId="2E08494A" w:rsidR="00117185" w:rsidRPr="007D6439" w:rsidRDefault="00117185" w:rsidP="000E125E">
      <w:pPr>
        <w:tabs>
          <w:tab w:val="left" w:pos="4640"/>
        </w:tabs>
        <w:rPr>
          <w:color w:val="385623" w:themeColor="accent6" w:themeShade="80"/>
          <w:lang w:val="nl-NL"/>
        </w:rPr>
      </w:pPr>
      <w:r w:rsidRPr="007D6439">
        <w:rPr>
          <w:color w:val="385623" w:themeColor="accent6" w:themeShade="80"/>
        </w:rPr>
        <w:t xml:space="preserve">Subtlex NL: CD is number of documents the word appears in. </w:t>
      </w:r>
      <w:r w:rsidRPr="007D6439">
        <w:rPr>
          <w:color w:val="385623" w:themeColor="accent6" w:themeShade="80"/>
          <w:lang w:val="nl-NL"/>
        </w:rPr>
        <w:t>Max 4, dus niet dezelfde measure als voor andere talen!</w:t>
      </w:r>
    </w:p>
    <w:p w14:paraId="0EF0597A" w14:textId="35A55CA3" w:rsidR="00942702" w:rsidRDefault="00942702" w:rsidP="000E125E">
      <w:pPr>
        <w:tabs>
          <w:tab w:val="left" w:pos="4640"/>
        </w:tabs>
        <w:rPr>
          <w:color w:val="FF0000"/>
          <w:lang w:val="nl-NL"/>
        </w:rPr>
      </w:pPr>
    </w:p>
    <w:p w14:paraId="23DF9F5A" w14:textId="54F0F3C5" w:rsidR="00942702" w:rsidRDefault="00942702" w:rsidP="000E125E">
      <w:pPr>
        <w:tabs>
          <w:tab w:val="left" w:pos="4640"/>
        </w:tabs>
        <w:rPr>
          <w:color w:val="FF0000"/>
          <w:lang w:val="nl-NL"/>
        </w:rPr>
      </w:pPr>
    </w:p>
    <w:p w14:paraId="1014A44E" w14:textId="02AD0DC0" w:rsidR="00942702" w:rsidRDefault="00942702" w:rsidP="000E125E">
      <w:pPr>
        <w:tabs>
          <w:tab w:val="left" w:pos="4640"/>
        </w:tabs>
        <w:rPr>
          <w:color w:val="FF0000"/>
          <w:lang w:val="nl-NL"/>
        </w:rPr>
      </w:pPr>
      <w:r>
        <w:rPr>
          <w:color w:val="FF0000"/>
          <w:lang w:val="nl-NL"/>
        </w:rPr>
        <w:t xml:space="preserve">Maar vooral: POS prob matrix snap ik (is algemeen gedefineerd per taal), Stimuli met POS erbij ook (simpelweg Subtlex woorden met hun </w:t>
      </w:r>
      <w:proofErr w:type="gramStart"/>
      <w:r>
        <w:rPr>
          <w:color w:val="FF0000"/>
          <w:lang w:val="nl-NL"/>
        </w:rPr>
        <w:t>POS matchen</w:t>
      </w:r>
      <w:proofErr w:type="gramEnd"/>
      <w:r>
        <w:rPr>
          <w:color w:val="FF0000"/>
          <w:lang w:val="nl-NL"/>
        </w:rPr>
        <w:t xml:space="preserve">), </w:t>
      </w:r>
    </w:p>
    <w:p w14:paraId="3AC4AF9F" w14:textId="32094BAB" w:rsidR="00942702" w:rsidRPr="001C082E" w:rsidRDefault="00942702" w:rsidP="00097A89">
      <w:pPr>
        <w:tabs>
          <w:tab w:val="left" w:pos="4640"/>
        </w:tabs>
        <w:rPr>
          <w:color w:val="FF0000"/>
        </w:rPr>
      </w:pPr>
      <w:proofErr w:type="gramStart"/>
      <w:r>
        <w:rPr>
          <w:color w:val="FF0000"/>
          <w:lang w:val="nl-NL"/>
        </w:rPr>
        <w:t>maar</w:t>
      </w:r>
      <w:proofErr w:type="gramEnd"/>
      <w:r>
        <w:rPr>
          <w:color w:val="FF0000"/>
          <w:lang w:val="nl-NL"/>
        </w:rPr>
        <w:t xml:space="preserve"> hoe wordt de task POS file gemaakt?</w:t>
      </w:r>
      <w:r w:rsidR="00097A89">
        <w:rPr>
          <w:color w:val="FF0000"/>
          <w:lang w:val="nl-NL"/>
        </w:rPr>
        <w:t xml:space="preserve"> </w:t>
      </w:r>
      <w:r w:rsidR="00097A89" w:rsidRPr="001C082E">
        <w:rPr>
          <w:color w:val="FF0000"/>
        </w:rPr>
        <w:t>(zowel POS_prob_{task} in Texts als Sentence_{task}_POS in Stimuli)</w:t>
      </w:r>
    </w:p>
    <w:p w14:paraId="0393580F" w14:textId="46A5D6D8" w:rsidR="00A80AD3" w:rsidRPr="001C082E" w:rsidRDefault="00A80AD3" w:rsidP="00097A89">
      <w:pPr>
        <w:tabs>
          <w:tab w:val="left" w:pos="4640"/>
        </w:tabs>
        <w:rPr>
          <w:color w:val="385623" w:themeColor="accent6" w:themeShade="80"/>
        </w:rPr>
      </w:pPr>
    </w:p>
    <w:p w14:paraId="632FFA6D" w14:textId="0414F385" w:rsidR="00A80AD3" w:rsidRPr="007D6439" w:rsidRDefault="00A80AD3" w:rsidP="00097A89">
      <w:pPr>
        <w:tabs>
          <w:tab w:val="left" w:pos="4640"/>
        </w:tabs>
        <w:rPr>
          <w:color w:val="385623" w:themeColor="accent6" w:themeShade="80"/>
        </w:rPr>
      </w:pPr>
      <w:r w:rsidRPr="007D6439">
        <w:rPr>
          <w:color w:val="385623" w:themeColor="accent6" w:themeShade="80"/>
        </w:rPr>
        <w:t>Get_pred_freq kan naar create_...</w:t>
      </w:r>
    </w:p>
    <w:p w14:paraId="32CEE7BF" w14:textId="469D473A" w:rsidR="008C3787" w:rsidRDefault="008C3787" w:rsidP="00097A89">
      <w:pPr>
        <w:tabs>
          <w:tab w:val="left" w:pos="4640"/>
        </w:tabs>
        <w:rPr>
          <w:color w:val="FF0000"/>
        </w:rPr>
      </w:pPr>
    </w:p>
    <w:p w14:paraId="1AC268CB" w14:textId="30E18384" w:rsidR="008C3787" w:rsidRDefault="008C3787" w:rsidP="00097A89">
      <w:pPr>
        <w:tabs>
          <w:tab w:val="left" w:pos="4640"/>
        </w:tabs>
        <w:rPr>
          <w:color w:val="FF0000"/>
          <w:lang w:val="nl-NL"/>
        </w:rPr>
      </w:pPr>
      <w:r w:rsidRPr="008C3787">
        <w:rPr>
          <w:color w:val="FF0000"/>
          <w:lang w:val="nl-NL"/>
        </w:rPr>
        <w:t>Vraag: Subtlex NL bevat al P</w:t>
      </w:r>
      <w:r>
        <w:rPr>
          <w:color w:val="FF0000"/>
          <w:lang w:val="nl-NL"/>
        </w:rPr>
        <w:t xml:space="preserve">OS, waarom TreeTagger gebruikt? En waarom is er dominant.POS en POS? </w:t>
      </w:r>
    </w:p>
    <w:p w14:paraId="567F34D2" w14:textId="691A3C45" w:rsidR="007D6439" w:rsidRDefault="007D6439" w:rsidP="00097A89">
      <w:pPr>
        <w:tabs>
          <w:tab w:val="left" w:pos="4640"/>
        </w:tabs>
        <w:rPr>
          <w:color w:val="FF0000"/>
          <w:lang w:val="nl-NL"/>
        </w:rPr>
      </w:pPr>
    </w:p>
    <w:p w14:paraId="2E87170F" w14:textId="3D3CDA84" w:rsidR="007D6439" w:rsidRDefault="007D6439" w:rsidP="00097A89">
      <w:pPr>
        <w:tabs>
          <w:tab w:val="left" w:pos="4640"/>
        </w:tabs>
        <w:rPr>
          <w:color w:val="FF0000"/>
        </w:rPr>
      </w:pPr>
      <w:r w:rsidRPr="00943D07">
        <w:rPr>
          <w:color w:val="FF0000"/>
        </w:rPr>
        <w:t xml:space="preserve">Normalize_pred_values in </w:t>
      </w:r>
      <w:r w:rsidR="00943D07" w:rsidRPr="00943D07">
        <w:rPr>
          <w:color w:val="FF0000"/>
        </w:rPr>
        <w:t>reading_</w:t>
      </w:r>
      <w:r w:rsidR="00943D07">
        <w:rPr>
          <w:color w:val="FF0000"/>
        </w:rPr>
        <w:t>functions?</w:t>
      </w:r>
    </w:p>
    <w:p w14:paraId="321C835C" w14:textId="0AE8200A" w:rsidR="00F34E00" w:rsidRDefault="00F34E00" w:rsidP="00097A89">
      <w:pPr>
        <w:tabs>
          <w:tab w:val="left" w:pos="4640"/>
        </w:tabs>
        <w:rPr>
          <w:color w:val="FF0000"/>
        </w:rPr>
      </w:pPr>
    </w:p>
    <w:p w14:paraId="0621DB48" w14:textId="40DA67C9" w:rsidR="00F34E00" w:rsidRDefault="00F34E00" w:rsidP="00097A89">
      <w:pPr>
        <w:tabs>
          <w:tab w:val="left" w:pos="4640"/>
        </w:tabs>
        <w:rPr>
          <w:color w:val="FF0000"/>
        </w:rPr>
      </w:pPr>
      <w:r>
        <w:rPr>
          <w:color w:val="FF0000"/>
        </w:rPr>
        <w:t>Next: replace lengths_to_be_matched met code martijn</w:t>
      </w:r>
    </w:p>
    <w:p w14:paraId="15CC4FDB" w14:textId="5A20431F" w:rsidR="00001548" w:rsidRDefault="00001548" w:rsidP="00097A89">
      <w:pPr>
        <w:tabs>
          <w:tab w:val="left" w:pos="4640"/>
        </w:tabs>
        <w:rPr>
          <w:color w:val="FF0000"/>
        </w:rPr>
      </w:pPr>
    </w:p>
    <w:p w14:paraId="22BBEFCE" w14:textId="481EB9C9" w:rsidR="00001548" w:rsidRDefault="00001548" w:rsidP="00097A89">
      <w:pPr>
        <w:tabs>
          <w:tab w:val="left" w:pos="4640"/>
        </w:tabs>
        <w:rPr>
          <w:color w:val="FF0000"/>
        </w:rPr>
      </w:pPr>
      <w:r>
        <w:rPr>
          <w:color w:val="FF0000"/>
        </w:rPr>
        <w:t>Consistency checks in beginning</w:t>
      </w:r>
    </w:p>
    <w:p w14:paraId="7D778784" w14:textId="536BFEAC" w:rsidR="001C082E" w:rsidRDefault="001C082E" w:rsidP="00097A89">
      <w:pPr>
        <w:tabs>
          <w:tab w:val="left" w:pos="4640"/>
        </w:tabs>
        <w:rPr>
          <w:color w:val="FF0000"/>
        </w:rPr>
      </w:pPr>
    </w:p>
    <w:p w14:paraId="706B4D3C" w14:textId="77777777" w:rsidR="00933CBA" w:rsidRDefault="00933CBA" w:rsidP="00933CBA">
      <w:pPr>
        <w:tabs>
          <w:tab w:val="left" w:pos="4640"/>
        </w:tabs>
        <w:rPr>
          <w:color w:val="FF0000"/>
        </w:rPr>
      </w:pPr>
      <w:r>
        <w:rPr>
          <w:color w:val="FF0000"/>
        </w:rPr>
        <w:t>Get_threshold: Comment zegt “compute thresh based on freq and pred”, maar pred is niet als input meegegeven?</w:t>
      </w:r>
    </w:p>
    <w:p w14:paraId="4BF68EDC" w14:textId="77777777" w:rsidR="00933CBA" w:rsidRDefault="001C082E" w:rsidP="00097A89">
      <w:pPr>
        <w:tabs>
          <w:tab w:val="left" w:pos="4640"/>
        </w:tabs>
        <w:rPr>
          <w:color w:val="FF0000"/>
          <w:lang w:val="nl-NL"/>
        </w:rPr>
      </w:pPr>
      <w:r w:rsidRPr="001C082E">
        <w:rPr>
          <w:color w:val="FF0000"/>
          <w:lang w:val="nl-NL"/>
        </w:rPr>
        <w:t xml:space="preserve">Waarom pred values van </w:t>
      </w:r>
      <w:proofErr w:type="gramStart"/>
      <w:r w:rsidRPr="001C082E">
        <w:rPr>
          <w:color w:val="FF0000"/>
          <w:lang w:val="nl-NL"/>
        </w:rPr>
        <w:t>word</w:t>
      </w:r>
      <w:proofErr w:type="gramEnd"/>
      <w:r w:rsidRPr="001C082E">
        <w:rPr>
          <w:color w:val="FF0000"/>
          <w:lang w:val="nl-NL"/>
        </w:rPr>
        <w:t xml:space="preserve"> z</w:t>
      </w:r>
      <w:r>
        <w:rPr>
          <w:color w:val="FF0000"/>
          <w:lang w:val="nl-NL"/>
        </w:rPr>
        <w:t>elf, word erna en word ervoor</w:t>
      </w:r>
      <w:r w:rsidR="00933CBA">
        <w:rPr>
          <w:color w:val="FF0000"/>
          <w:lang w:val="nl-NL"/>
        </w:rPr>
        <w:t>?</w:t>
      </w:r>
    </w:p>
    <w:p w14:paraId="2E6F1021" w14:textId="1E9C6D31" w:rsidR="00DE1B0C" w:rsidRDefault="00DE1B0C" w:rsidP="00097A89">
      <w:pPr>
        <w:tabs>
          <w:tab w:val="left" w:pos="4640"/>
        </w:tabs>
        <w:rPr>
          <w:color w:val="FF0000"/>
          <w:lang w:val="nl-NL"/>
        </w:rPr>
      </w:pPr>
      <w:r w:rsidRPr="00DE1B0C">
        <w:rPr>
          <w:color w:val="FF0000"/>
          <w:lang w:val="nl-NL"/>
        </w:rPr>
        <w:lastRenderedPageBreak/>
        <w:t>Pred_values is ambigu: staat in de</w:t>
      </w:r>
      <w:r>
        <w:rPr>
          <w:color w:val="FF0000"/>
          <w:lang w:val="nl-NL"/>
        </w:rPr>
        <w:t xml:space="preserve"> code vermeldt voor elke task, en zou volgens de code gebruikt moeten </w:t>
      </w:r>
      <w:proofErr w:type="gramStart"/>
      <w:r>
        <w:rPr>
          <w:color w:val="FF0000"/>
          <w:lang w:val="nl-NL"/>
        </w:rPr>
        <w:t>worden  voor</w:t>
      </w:r>
      <w:proofErr w:type="gramEnd"/>
      <w:r>
        <w:rPr>
          <w:color w:val="FF0000"/>
          <w:lang w:val="nl-NL"/>
        </w:rPr>
        <w:t xml:space="preserve"> de bepaling van de threshold. Alleen wordt pred_value niet gebruikt door de threshold functie. De nieuwe taken, die wel pred_values gebruiken, hebben een hele andere structuur, en gebruiken de threshold functie uberhaput niet. Dus hoe zit het met die pred values? Uit de code halen voor non-POS taken? </w:t>
      </w:r>
      <w:proofErr w:type="gramStart"/>
      <w:r w:rsidR="00933CBA">
        <w:rPr>
          <w:color w:val="FF0000"/>
          <w:lang w:val="nl-NL"/>
        </w:rPr>
        <w:t>i.e.</w:t>
      </w:r>
      <w:proofErr w:type="gramEnd"/>
      <w:r w:rsidR="00933CBA">
        <w:rPr>
          <w:color w:val="FF0000"/>
          <w:lang w:val="nl-NL"/>
        </w:rPr>
        <w:t xml:space="preserve"> niet medebepalend voor threshold? (</w:t>
      </w:r>
      <w:proofErr w:type="gramStart"/>
      <w:r w:rsidR="00933CBA">
        <w:rPr>
          <w:color w:val="FF0000"/>
          <w:lang w:val="nl-NL"/>
        </w:rPr>
        <w:t>is</w:t>
      </w:r>
      <w:proofErr w:type="gramEnd"/>
      <w:r w:rsidR="00933CBA">
        <w:rPr>
          <w:color w:val="FF0000"/>
          <w:lang w:val="nl-NL"/>
        </w:rPr>
        <w:t xml:space="preserve"> het nu toch niet). </w:t>
      </w:r>
    </w:p>
    <w:p w14:paraId="7215B8F4" w14:textId="466565C5" w:rsidR="009A75BD" w:rsidRDefault="009A75BD" w:rsidP="00097A89">
      <w:pPr>
        <w:tabs>
          <w:tab w:val="left" w:pos="4640"/>
        </w:tabs>
        <w:rPr>
          <w:color w:val="FF0000"/>
          <w:lang w:val="nl-NL"/>
        </w:rPr>
      </w:pPr>
    </w:p>
    <w:p w14:paraId="3AFE1D98" w14:textId="725AF4A7" w:rsidR="009A75BD" w:rsidRDefault="009A75BD" w:rsidP="00097A89">
      <w:pPr>
        <w:tabs>
          <w:tab w:val="left" w:pos="4640"/>
        </w:tabs>
        <w:rPr>
          <w:color w:val="FF0000"/>
          <w:lang w:val="nl-NL"/>
        </w:rPr>
      </w:pPr>
      <w:r>
        <w:rPr>
          <w:color w:val="FF0000"/>
          <w:lang w:val="nl-NL"/>
        </w:rPr>
        <w:t xml:space="preserve">Interactie slot-system en affix: wat moet er gebeuren als een affix is herkend? Moeten alle slots ook een woord van (woord – affix) accepteren (slots 4,5,6 accepteren ook 2,3,4)? </w:t>
      </w:r>
    </w:p>
    <w:p w14:paraId="2BC8F3FE" w14:textId="5DCA2FA8" w:rsidR="001954BE" w:rsidRDefault="009A75BD" w:rsidP="00097A89">
      <w:pPr>
        <w:tabs>
          <w:tab w:val="left" w:pos="4640"/>
        </w:tabs>
        <w:rPr>
          <w:color w:val="FF0000"/>
          <w:lang w:val="nl-NL"/>
        </w:rPr>
      </w:pPr>
      <w:r>
        <w:rPr>
          <w:color w:val="FF0000"/>
          <w:lang w:val="nl-NL"/>
        </w:rPr>
        <w:t>Dus: affix herkend. Je test eerst slot 0. Daar zoek je een woord van de lengte van de stimulus. Maar, datzelfde slot kan ook een woord matchen van de stem lengte</w:t>
      </w:r>
      <w:r w:rsidR="001954BE">
        <w:rPr>
          <w:color w:val="FF0000"/>
          <w:lang w:val="nl-NL"/>
        </w:rPr>
        <w:t xml:space="preserve">. </w:t>
      </w:r>
    </w:p>
    <w:p w14:paraId="687D7B88" w14:textId="60287C60" w:rsidR="001954BE" w:rsidRDefault="001954BE" w:rsidP="00097A89">
      <w:pPr>
        <w:tabs>
          <w:tab w:val="left" w:pos="4640"/>
        </w:tabs>
        <w:rPr>
          <w:color w:val="FF0000"/>
          <w:lang w:val="nl-NL"/>
        </w:rPr>
      </w:pPr>
      <w:r>
        <w:rPr>
          <w:color w:val="FF0000"/>
          <w:lang w:val="nl-NL"/>
        </w:rPr>
        <w:t xml:space="preserve">Of misschien helemaal geen interactie? Op dit moment willen we alleen dat weaken weak primet, maar dat is gergeld via het </w:t>
      </w:r>
      <w:r w:rsidR="008F7584">
        <w:rPr>
          <w:color w:val="FF0000"/>
          <w:lang w:val="nl-NL"/>
        </w:rPr>
        <w:t>inhibitie</w:t>
      </w:r>
      <w:r>
        <w:rPr>
          <w:color w:val="FF0000"/>
          <w:lang w:val="nl-NL"/>
        </w:rPr>
        <w:t xml:space="preserve"> systeem. Priming vindt dus onafhankelijk van herkenning plaats. Dus is het nodig om de stem op een slot te kunnen matchen?</w:t>
      </w:r>
    </w:p>
    <w:p w14:paraId="0C3859F3" w14:textId="0BDBD6A7" w:rsidR="008F7584" w:rsidRDefault="008F7584" w:rsidP="00097A89">
      <w:pPr>
        <w:tabs>
          <w:tab w:val="left" w:pos="4640"/>
        </w:tabs>
        <w:rPr>
          <w:color w:val="FF0000"/>
          <w:lang w:val="nl-NL"/>
        </w:rPr>
      </w:pPr>
      <w:r>
        <w:rPr>
          <w:color w:val="FF0000"/>
          <w:lang w:val="nl-NL"/>
        </w:rPr>
        <w:t xml:space="preserve">Je wilt in ieder geval niet dat door dit mechanisme, WEAK </w:t>
      </w:r>
      <w:proofErr w:type="gramStart"/>
      <w:r>
        <w:rPr>
          <w:color w:val="FF0000"/>
          <w:lang w:val="nl-NL"/>
        </w:rPr>
        <w:t>herkent</w:t>
      </w:r>
      <w:proofErr w:type="gramEnd"/>
      <w:r>
        <w:rPr>
          <w:color w:val="FF0000"/>
          <w:lang w:val="nl-NL"/>
        </w:rPr>
        <w:t xml:space="preserve"> wordt alsof het fitting length met WEAKEN is.</w:t>
      </w:r>
      <w:r w:rsidR="00733484">
        <w:rPr>
          <w:color w:val="FF0000"/>
          <w:lang w:val="nl-NL"/>
        </w:rPr>
        <w:t xml:space="preserve"> Er bestaat priming, maar geen substitutie.</w:t>
      </w:r>
    </w:p>
    <w:p w14:paraId="04A00CF5" w14:textId="77777777" w:rsidR="001954BE" w:rsidRDefault="001954BE" w:rsidP="00097A89">
      <w:pPr>
        <w:tabs>
          <w:tab w:val="left" w:pos="4640"/>
        </w:tabs>
        <w:rPr>
          <w:color w:val="FF0000"/>
          <w:lang w:val="nl-NL"/>
        </w:rPr>
      </w:pPr>
    </w:p>
    <w:p w14:paraId="5C55957C" w14:textId="06537F61" w:rsidR="001954BE" w:rsidRDefault="001954BE" w:rsidP="00097A89">
      <w:pPr>
        <w:tabs>
          <w:tab w:val="left" w:pos="4640"/>
        </w:tabs>
        <w:rPr>
          <w:color w:val="FF0000"/>
          <w:lang w:val="nl-NL"/>
        </w:rPr>
      </w:pPr>
      <w:r>
        <w:rPr>
          <w:color w:val="FF0000"/>
          <w:lang w:val="nl-NL"/>
        </w:rPr>
        <w:t>Op dit moment zet de code de activatie van een woord op 0 als deze herkend en gematcht is. Dit zorgt ervoor dat een verkeerd gematcht woord uit de weg gaat en het goeie woord een kan</w:t>
      </w:r>
      <w:r w:rsidR="0082764C">
        <w:rPr>
          <w:color w:val="FF0000"/>
          <w:lang w:val="nl-NL"/>
        </w:rPr>
        <w:t>s</w:t>
      </w:r>
      <w:r>
        <w:rPr>
          <w:color w:val="FF0000"/>
          <w:lang w:val="nl-NL"/>
        </w:rPr>
        <w:t xml:space="preserve"> krijgt. Maar je kan het dus nooit echt fout doen, als het niet het goeie woord is ga je door tot het goeie gematcht is. Klopt dat?</w:t>
      </w:r>
    </w:p>
    <w:p w14:paraId="754963E1" w14:textId="50DECD32" w:rsidR="00B577A6" w:rsidRDefault="00B577A6" w:rsidP="00097A89">
      <w:pPr>
        <w:tabs>
          <w:tab w:val="left" w:pos="4640"/>
        </w:tabs>
        <w:rPr>
          <w:color w:val="FF0000"/>
          <w:lang w:val="nl-NL"/>
        </w:rPr>
      </w:pPr>
      <w:r>
        <w:rPr>
          <w:color w:val="FF0000"/>
          <w:lang w:val="nl-NL"/>
        </w:rPr>
        <w:t>Ook zorgt het ervoor dat het woord direct erna verdwijnt uit activiteit. Bij priming kan dat een probleem zijn, want als je activiteit op 0 zet zal je priming belemmeren</w:t>
      </w:r>
      <w:r w:rsidR="0082764C">
        <w:rPr>
          <w:color w:val="FF0000"/>
          <w:lang w:val="nl-NL"/>
        </w:rPr>
        <w:t>.</w:t>
      </w:r>
    </w:p>
    <w:p w14:paraId="0E72D02F" w14:textId="1185A17E" w:rsidR="0082764C" w:rsidRDefault="0082764C" w:rsidP="00097A89">
      <w:pPr>
        <w:tabs>
          <w:tab w:val="left" w:pos="4640"/>
        </w:tabs>
        <w:rPr>
          <w:color w:val="FF0000"/>
          <w:lang w:val="nl-NL"/>
        </w:rPr>
      </w:pPr>
      <w:r>
        <w:rPr>
          <w:color w:val="FF0000"/>
          <w:lang w:val="nl-NL"/>
        </w:rPr>
        <w:t xml:space="preserve">En als je 3 keer hetzelfde hebt? </w:t>
      </w:r>
      <w:r w:rsidRPr="005779FC">
        <w:rPr>
          <w:color w:val="FF0000"/>
          <w:lang w:val="nl-NL"/>
        </w:rPr>
        <w:t xml:space="preserve">WEAK WEAK WEAK? </w:t>
      </w:r>
      <w:r w:rsidRPr="0082764C">
        <w:rPr>
          <w:color w:val="FF0000"/>
          <w:lang w:val="nl-NL"/>
        </w:rPr>
        <w:t>WEAK op slot zetten m</w:t>
      </w:r>
      <w:r>
        <w:rPr>
          <w:color w:val="FF0000"/>
          <w:lang w:val="nl-NL"/>
        </w:rPr>
        <w:t xml:space="preserve">aar activatie houden? </w:t>
      </w:r>
    </w:p>
    <w:p w14:paraId="6BAE3F4E" w14:textId="0A6F85C4" w:rsidR="00604928" w:rsidRDefault="00881C3A" w:rsidP="00097A89">
      <w:pPr>
        <w:tabs>
          <w:tab w:val="left" w:pos="4640"/>
        </w:tabs>
        <w:rPr>
          <w:color w:val="FF0000"/>
          <w:lang w:val="nl-NL"/>
        </w:rPr>
      </w:pPr>
      <w:r>
        <w:rPr>
          <w:color w:val="FF0000"/>
          <w:lang w:val="nl-NL"/>
        </w:rPr>
        <w:t>Misschien cooldown periode van 2 cycli waar hij wel actief is maar niet gematcht kan worden?</w:t>
      </w:r>
    </w:p>
    <w:p w14:paraId="4E526977" w14:textId="172BE7FD" w:rsidR="00604928" w:rsidRPr="0082764C" w:rsidRDefault="00604928" w:rsidP="00097A89">
      <w:pPr>
        <w:tabs>
          <w:tab w:val="left" w:pos="4640"/>
        </w:tabs>
        <w:rPr>
          <w:color w:val="FF0000"/>
          <w:lang w:val="nl-NL"/>
        </w:rPr>
      </w:pPr>
      <w:r>
        <w:rPr>
          <w:color w:val="FF0000"/>
          <w:lang w:val="nl-NL"/>
        </w:rPr>
        <w:t xml:space="preserve">Ook is het zo dat met het slot mechanisme je exponentieel veel fouten maakt hoe </w:t>
      </w:r>
      <w:r w:rsidR="00001548">
        <w:rPr>
          <w:color w:val="FF0000"/>
          <w:lang w:val="nl-NL"/>
        </w:rPr>
        <w:t>langer</w:t>
      </w:r>
      <w:r>
        <w:rPr>
          <w:color w:val="FF0000"/>
          <w:lang w:val="nl-NL"/>
        </w:rPr>
        <w:t xml:space="preserve"> de zin is. Heel vaak woorden verkeerd gematcht. IE. My name is quintijn -&gt; quit wordt gematcht op name. </w:t>
      </w:r>
    </w:p>
    <w:p w14:paraId="2030B888" w14:textId="08240E01" w:rsidR="004D3DEC" w:rsidRPr="0082764C" w:rsidRDefault="004D3DEC" w:rsidP="00097A89">
      <w:pPr>
        <w:tabs>
          <w:tab w:val="left" w:pos="4640"/>
        </w:tabs>
        <w:rPr>
          <w:color w:val="FF0000"/>
          <w:lang w:val="nl-NL"/>
        </w:rPr>
      </w:pPr>
    </w:p>
    <w:p w14:paraId="6A39F29C" w14:textId="26711AA4" w:rsidR="004D3DEC" w:rsidRDefault="004D3DEC" w:rsidP="00097A89">
      <w:pPr>
        <w:tabs>
          <w:tab w:val="left" w:pos="4640"/>
        </w:tabs>
        <w:rPr>
          <w:color w:val="FF0000"/>
        </w:rPr>
      </w:pPr>
      <w:r w:rsidRPr="004D3DEC">
        <w:rPr>
          <w:color w:val="FF0000"/>
        </w:rPr>
        <w:t>Lijn 866: also check if the target is in the right slot?</w:t>
      </w:r>
    </w:p>
    <w:p w14:paraId="5C17BB60" w14:textId="157C3BC0" w:rsidR="00A6451D" w:rsidRDefault="00A6451D" w:rsidP="00097A89">
      <w:pPr>
        <w:tabs>
          <w:tab w:val="left" w:pos="4640"/>
        </w:tabs>
        <w:rPr>
          <w:color w:val="FF0000"/>
        </w:rPr>
      </w:pPr>
    </w:p>
    <w:p w14:paraId="56F2DC43" w14:textId="10A1807E" w:rsidR="00A6451D" w:rsidRPr="00A6451D" w:rsidRDefault="00A6451D" w:rsidP="00A6451D">
      <w:pPr>
        <w:tabs>
          <w:tab w:val="left" w:pos="4640"/>
        </w:tabs>
        <w:rPr>
          <w:color w:val="FF0000"/>
        </w:rPr>
      </w:pPr>
      <w:r>
        <w:rPr>
          <w:color w:val="FF0000"/>
        </w:rPr>
        <w:t xml:space="preserve">Lijn 646: </w:t>
      </w:r>
      <w:r w:rsidRPr="00A6451D">
        <w:rPr>
          <w:color w:val="FF0000"/>
        </w:rPr>
        <w:t># Now create list that will hold the recognized words</w:t>
      </w:r>
    </w:p>
    <w:p w14:paraId="6F30DD28" w14:textId="736B7429" w:rsidR="00001548" w:rsidRDefault="00A6451D" w:rsidP="00A6451D">
      <w:pPr>
        <w:tabs>
          <w:tab w:val="left" w:pos="4640"/>
        </w:tabs>
        <w:rPr>
          <w:color w:val="FF0000"/>
        </w:rPr>
      </w:pPr>
      <w:r w:rsidRPr="00A6451D">
        <w:rPr>
          <w:color w:val="FF0000"/>
        </w:rPr>
        <w:t xml:space="preserve">             this list should reset with new stimulus</w:t>
      </w:r>
      <w:r>
        <w:rPr>
          <w:color w:val="FF0000"/>
        </w:rPr>
        <w:t>?</w:t>
      </w:r>
    </w:p>
    <w:p w14:paraId="7C543F6E" w14:textId="47124696" w:rsidR="00001548" w:rsidRDefault="00001548" w:rsidP="00A6451D">
      <w:pPr>
        <w:tabs>
          <w:tab w:val="left" w:pos="4640"/>
        </w:tabs>
        <w:rPr>
          <w:color w:val="FF0000"/>
        </w:rPr>
      </w:pPr>
    </w:p>
    <w:p w14:paraId="232ACA6D" w14:textId="6B0F7502" w:rsidR="00001548" w:rsidRDefault="00001548" w:rsidP="00A6451D">
      <w:pPr>
        <w:tabs>
          <w:tab w:val="left" w:pos="4640"/>
        </w:tabs>
        <w:rPr>
          <w:color w:val="FF0000"/>
          <w:lang w:val="nl-NL"/>
        </w:rPr>
      </w:pPr>
      <w:r w:rsidRPr="00001548">
        <w:rPr>
          <w:color w:val="FF0000"/>
          <w:lang w:val="nl-NL"/>
        </w:rPr>
        <w:t>Match_slot</w:t>
      </w:r>
      <w:r>
        <w:rPr>
          <w:color w:val="FF0000"/>
          <w:lang w:val="nl-NL"/>
        </w:rPr>
        <w:t>_</w:t>
      </w:r>
      <w:r w:rsidRPr="00001548">
        <w:rPr>
          <w:color w:val="FF0000"/>
          <w:lang w:val="nl-NL"/>
        </w:rPr>
        <w:t>check is nu in de</w:t>
      </w:r>
      <w:r>
        <w:rPr>
          <w:color w:val="FF0000"/>
          <w:lang w:val="nl-NL"/>
        </w:rPr>
        <w:t xml:space="preserve"> cycli loop, want deze moet gerest worden wanner de stimulus verandert.</w:t>
      </w:r>
    </w:p>
    <w:p w14:paraId="4B08D13A" w14:textId="2C4F6F85" w:rsidR="00001548" w:rsidRDefault="00001548" w:rsidP="00A6451D">
      <w:pPr>
        <w:tabs>
          <w:tab w:val="left" w:pos="4640"/>
        </w:tabs>
        <w:rPr>
          <w:color w:val="FF0000"/>
          <w:lang w:val="nl-NL"/>
        </w:rPr>
      </w:pPr>
    </w:p>
    <w:p w14:paraId="7E7605CC" w14:textId="2C0D7BCC" w:rsidR="006C02B1" w:rsidRDefault="00001548" w:rsidP="00A6451D">
      <w:pPr>
        <w:tabs>
          <w:tab w:val="left" w:pos="4640"/>
        </w:tabs>
        <w:rPr>
          <w:color w:val="FF0000"/>
          <w:lang w:val="nl-NL"/>
        </w:rPr>
      </w:pPr>
      <w:r>
        <w:rPr>
          <w:color w:val="FF0000"/>
          <w:lang w:val="nl-NL"/>
        </w:rPr>
        <w:t xml:space="preserve">In general: POS en pred_values lopen door elkaar: moeten duidelijker in de code </w:t>
      </w:r>
      <w:r w:rsidR="00B9336C">
        <w:rPr>
          <w:color w:val="FF0000"/>
          <w:lang w:val="nl-NL"/>
        </w:rPr>
        <w:t>gebruikt worden, maar daarvoor moet ik eerst antwoord krijgen van Beatriz.</w:t>
      </w:r>
    </w:p>
    <w:p w14:paraId="1C530226" w14:textId="77777777" w:rsidR="006C02B1" w:rsidRDefault="006C02B1">
      <w:pPr>
        <w:rPr>
          <w:color w:val="FF0000"/>
          <w:lang w:val="nl-NL"/>
        </w:rPr>
      </w:pPr>
      <w:r>
        <w:rPr>
          <w:color w:val="FF0000"/>
          <w:lang w:val="nl-NL"/>
        </w:rPr>
        <w:br w:type="page"/>
      </w:r>
    </w:p>
    <w:p w14:paraId="254A1A4A" w14:textId="63ECE1D9" w:rsidR="006C02B1" w:rsidRDefault="006C02B1" w:rsidP="00A6451D">
      <w:pPr>
        <w:tabs>
          <w:tab w:val="left" w:pos="4640"/>
        </w:tabs>
        <w:rPr>
          <w:color w:val="FF0000"/>
          <w:lang w:val="nl-NL"/>
        </w:rPr>
      </w:pPr>
      <w:r w:rsidRPr="006C02B1">
        <w:rPr>
          <w:lang w:val="nl-NL"/>
        </w:rPr>
        <w:lastRenderedPageBreak/>
        <w:t>Inhibitie waardes probleem:</w:t>
      </w:r>
    </w:p>
    <w:p w14:paraId="11A12CC2" w14:textId="6F3EC9AB" w:rsidR="006C02B1" w:rsidRDefault="006C02B1" w:rsidP="00A6451D">
      <w:pPr>
        <w:tabs>
          <w:tab w:val="left" w:pos="4640"/>
        </w:tabs>
        <w:rPr>
          <w:color w:val="FF0000"/>
          <w:lang w:val="nl-NL"/>
        </w:rPr>
      </w:pPr>
    </w:p>
    <w:p w14:paraId="56CB91FE" w14:textId="28C973B5" w:rsidR="006C02B1" w:rsidRDefault="006C02B1" w:rsidP="00A6451D">
      <w:pPr>
        <w:tabs>
          <w:tab w:val="left" w:pos="4640"/>
        </w:tabs>
        <w:rPr>
          <w:lang w:val="nl-NL"/>
        </w:rPr>
      </w:pPr>
      <w:r>
        <w:rPr>
          <w:lang w:val="nl-NL"/>
        </w:rPr>
        <w:t>Recap:</w:t>
      </w:r>
    </w:p>
    <w:p w14:paraId="5368AB76" w14:textId="0E5B51FD" w:rsidR="006C02B1" w:rsidRDefault="006C02B1" w:rsidP="00A6451D">
      <w:pPr>
        <w:tabs>
          <w:tab w:val="left" w:pos="4640"/>
        </w:tabs>
        <w:rPr>
          <w:lang w:val="nl-NL"/>
        </w:rPr>
      </w:pPr>
      <w:r>
        <w:rPr>
          <w:lang w:val="nl-NL"/>
        </w:rPr>
        <w:t xml:space="preserve">Je verwacht dat met het affix systeem </w:t>
      </w:r>
      <w:proofErr w:type="gramStart"/>
      <w:r>
        <w:rPr>
          <w:lang w:val="nl-NL"/>
        </w:rPr>
        <w:t>( affixed</w:t>
      </w:r>
      <w:proofErr w:type="gramEnd"/>
      <w:r>
        <w:rPr>
          <w:lang w:val="nl-NL"/>
        </w:rPr>
        <w:t xml:space="preserve"> woorden en hun stem hebben geen inhibitie op elkaar) dat affixed woorden gevolgd door hun stem eerder herkend zullen worden (priming effect) maar niet woorden die niet geaffixt zijn.</w:t>
      </w:r>
    </w:p>
    <w:p w14:paraId="60651613" w14:textId="23BD4BF8" w:rsidR="006C02B1" w:rsidRDefault="006C02B1" w:rsidP="00A6451D">
      <w:pPr>
        <w:tabs>
          <w:tab w:val="left" w:pos="4640"/>
        </w:tabs>
        <w:rPr>
          <w:lang w:val="nl-NL"/>
        </w:rPr>
      </w:pPr>
      <w:r>
        <w:rPr>
          <w:lang w:val="nl-NL"/>
        </w:rPr>
        <w:t xml:space="preserve">Echter gebeurt dit niet: er </w:t>
      </w:r>
      <w:proofErr w:type="gramStart"/>
      <w:r>
        <w:rPr>
          <w:lang w:val="nl-NL"/>
        </w:rPr>
        <w:t>vind</w:t>
      </w:r>
      <w:proofErr w:type="gramEnd"/>
      <w:r>
        <w:rPr>
          <w:lang w:val="nl-NL"/>
        </w:rPr>
        <w:t xml:space="preserve"> nauwelijks priming plaats. </w:t>
      </w:r>
    </w:p>
    <w:p w14:paraId="7287ECF4" w14:textId="639A3D7B" w:rsidR="00B43F0B" w:rsidRDefault="00B43F0B" w:rsidP="00A6451D">
      <w:pPr>
        <w:tabs>
          <w:tab w:val="left" w:pos="4640"/>
        </w:tabs>
        <w:rPr>
          <w:lang w:val="nl-NL"/>
        </w:rPr>
      </w:pPr>
    </w:p>
    <w:p w14:paraId="2F3586CE" w14:textId="3C8AC8CD" w:rsidR="00B43F0B" w:rsidRDefault="00B43F0B" w:rsidP="00A6451D">
      <w:pPr>
        <w:tabs>
          <w:tab w:val="left" w:pos="4640"/>
        </w:tabs>
      </w:pPr>
      <w:r w:rsidRPr="00B43F0B">
        <w:t>Test: activatie hoger met similarity b</w:t>
      </w:r>
      <w:r>
        <w:t>igrams</w:t>
      </w:r>
    </w:p>
    <w:p w14:paraId="33463E95" w14:textId="2731B5A1" w:rsidR="00B43F0B" w:rsidRDefault="00B43F0B" w:rsidP="00A6451D">
      <w:pPr>
        <w:tabs>
          <w:tab w:val="left" w:pos="4640"/>
        </w:tabs>
      </w:pPr>
    </w:p>
    <w:p w14:paraId="29FBCFD9" w14:textId="3C61744D" w:rsidR="0029406B" w:rsidRDefault="0029406B" w:rsidP="00A6451D">
      <w:pPr>
        <w:tabs>
          <w:tab w:val="left" w:pos="4640"/>
        </w:tabs>
      </w:pPr>
    </w:p>
    <w:p w14:paraId="3A2D200F" w14:textId="78A222B3" w:rsidR="0029406B" w:rsidRDefault="0029406B" w:rsidP="00A6451D">
      <w:pPr>
        <w:tabs>
          <w:tab w:val="left" w:pos="4640"/>
        </w:tabs>
      </w:pPr>
      <w:r>
        <w:rPr>
          <w:noProof/>
        </w:rPr>
        <w:drawing>
          <wp:inline distT="0" distB="0" distL="0" distR="0" wp14:anchorId="3B31B5A9" wp14:editId="50EB9439">
            <wp:extent cx="5726430" cy="614299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430" cy="6142990"/>
                    </a:xfrm>
                    <a:prstGeom prst="rect">
                      <a:avLst/>
                    </a:prstGeom>
                    <a:noFill/>
                    <a:ln>
                      <a:noFill/>
                    </a:ln>
                  </pic:spPr>
                </pic:pic>
              </a:graphicData>
            </a:graphic>
          </wp:inline>
        </w:drawing>
      </w:r>
    </w:p>
    <w:p w14:paraId="405FA7E8" w14:textId="5B2A5391" w:rsidR="0029406B" w:rsidRDefault="0029406B" w:rsidP="0029406B">
      <w:pPr>
        <w:pStyle w:val="ListParagraph"/>
        <w:numPr>
          <w:ilvl w:val="0"/>
          <w:numId w:val="10"/>
        </w:numPr>
        <w:tabs>
          <w:tab w:val="left" w:pos="4640"/>
        </w:tabs>
        <w:rPr>
          <w:lang w:val="nl-NL"/>
        </w:rPr>
      </w:pPr>
      <w:proofErr w:type="gramStart"/>
      <w:r>
        <w:rPr>
          <w:lang w:val="nl-NL"/>
        </w:rPr>
        <w:t>Activatie /</w:t>
      </w:r>
      <w:proofErr w:type="gramEnd"/>
      <w:r>
        <w:rPr>
          <w:lang w:val="nl-NL"/>
        </w:rPr>
        <w:t xml:space="preserve"> inhibitie neemt af met distance</w:t>
      </w:r>
    </w:p>
    <w:p w14:paraId="1B96F2A3" w14:textId="7870472D" w:rsidR="0029406B" w:rsidRDefault="0029406B" w:rsidP="0029406B">
      <w:pPr>
        <w:pStyle w:val="ListParagraph"/>
        <w:numPr>
          <w:ilvl w:val="0"/>
          <w:numId w:val="10"/>
        </w:numPr>
        <w:tabs>
          <w:tab w:val="left" w:pos="4640"/>
        </w:tabs>
        <w:rPr>
          <w:lang w:val="nl-NL"/>
        </w:rPr>
      </w:pPr>
      <w:r w:rsidRPr="0029406B">
        <w:rPr>
          <w:lang w:val="nl-NL"/>
        </w:rPr>
        <w:t xml:space="preserve">Cash heeft alsnog een hoge </w:t>
      </w:r>
      <w:r>
        <w:rPr>
          <w:lang w:val="nl-NL"/>
        </w:rPr>
        <w:t>activatie, alhoewel we expiciet cashew Cash heel erg wouden laten inhiberen</w:t>
      </w:r>
    </w:p>
    <w:p w14:paraId="066780CA" w14:textId="48EF4718" w:rsidR="0029406B" w:rsidRDefault="0029406B" w:rsidP="0029406B">
      <w:pPr>
        <w:pStyle w:val="ListParagraph"/>
        <w:numPr>
          <w:ilvl w:val="0"/>
          <w:numId w:val="10"/>
        </w:numPr>
        <w:tabs>
          <w:tab w:val="left" w:pos="4640"/>
        </w:tabs>
        <w:rPr>
          <w:lang w:val="nl-NL"/>
        </w:rPr>
      </w:pPr>
      <w:r>
        <w:rPr>
          <w:lang w:val="nl-NL"/>
        </w:rPr>
        <w:lastRenderedPageBreak/>
        <w:t>Waarom heeft Case veel meer inhibitie als Cash?</w:t>
      </w:r>
    </w:p>
    <w:p w14:paraId="1E873CE3" w14:textId="6A640B47" w:rsidR="0029406B" w:rsidRDefault="0029406B" w:rsidP="0029406B">
      <w:pPr>
        <w:tabs>
          <w:tab w:val="left" w:pos="4640"/>
        </w:tabs>
        <w:ind w:left="360"/>
        <w:rPr>
          <w:lang w:val="nl-NL"/>
        </w:rPr>
      </w:pPr>
    </w:p>
    <w:p w14:paraId="31C959B9" w14:textId="4FCB986D" w:rsidR="0059138C" w:rsidRDefault="0059138C" w:rsidP="0059138C">
      <w:pPr>
        <w:tabs>
          <w:tab w:val="left" w:pos="4640"/>
        </w:tabs>
        <w:rPr>
          <w:lang w:val="nl-NL"/>
        </w:rPr>
      </w:pPr>
      <w:r>
        <w:rPr>
          <w:lang w:val="nl-NL"/>
        </w:rPr>
        <w:t>Todo: plot voor cash and case welke woorden het meest verantwoordelijk zijn voor inhibititie</w:t>
      </w:r>
    </w:p>
    <w:p w14:paraId="50A37DC4" w14:textId="6A531D36" w:rsidR="00444CCA" w:rsidRDefault="00444CCA" w:rsidP="0059138C">
      <w:pPr>
        <w:tabs>
          <w:tab w:val="left" w:pos="4640"/>
        </w:tabs>
        <w:rPr>
          <w:lang w:val="nl-NL"/>
        </w:rPr>
      </w:pPr>
    </w:p>
    <w:p w14:paraId="11948519" w14:textId="0F578F03" w:rsidR="00444CCA" w:rsidRDefault="00444CCA" w:rsidP="0059138C">
      <w:pPr>
        <w:tabs>
          <w:tab w:val="left" w:pos="4640"/>
        </w:tabs>
        <w:rPr>
          <w:lang w:val="nl-NL"/>
        </w:rPr>
      </w:pPr>
      <w:r>
        <w:rPr>
          <w:lang w:val="nl-NL"/>
        </w:rPr>
        <w:t>Lexicon squared:</w:t>
      </w:r>
    </w:p>
    <w:p w14:paraId="1F1737D3" w14:textId="62E80064" w:rsidR="0059138C" w:rsidRDefault="0059138C" w:rsidP="0059138C">
      <w:pPr>
        <w:tabs>
          <w:tab w:val="left" w:pos="4640"/>
        </w:tabs>
        <w:rPr>
          <w:lang w:val="nl-NL"/>
        </w:rPr>
      </w:pPr>
    </w:p>
    <w:p w14:paraId="7963F5EF" w14:textId="775D5DD6" w:rsidR="00444CCA" w:rsidRDefault="00444CCA" w:rsidP="0059138C">
      <w:pPr>
        <w:tabs>
          <w:tab w:val="left" w:pos="4640"/>
        </w:tabs>
        <w:rPr>
          <w:lang w:val="nl-NL"/>
        </w:rPr>
      </w:pPr>
      <w:r>
        <w:rPr>
          <w:noProof/>
          <w:lang w:val="nl-NL"/>
        </w:rPr>
        <w:drawing>
          <wp:inline distT="0" distB="0" distL="0" distR="0" wp14:anchorId="1FD2FD0B" wp14:editId="7A66EC78">
            <wp:extent cx="2825262" cy="212672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850" cy="2142222"/>
                    </a:xfrm>
                    <a:prstGeom prst="rect">
                      <a:avLst/>
                    </a:prstGeom>
                    <a:noFill/>
                    <a:ln>
                      <a:noFill/>
                    </a:ln>
                  </pic:spPr>
                </pic:pic>
              </a:graphicData>
            </a:graphic>
          </wp:inline>
        </w:drawing>
      </w:r>
      <w:r>
        <w:rPr>
          <w:noProof/>
          <w:lang w:val="nl-NL"/>
        </w:rPr>
        <w:drawing>
          <wp:inline distT="0" distB="0" distL="0" distR="0" wp14:anchorId="3C321B0F" wp14:editId="59093319">
            <wp:extent cx="2866292" cy="205709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961" cy="2060443"/>
                    </a:xfrm>
                    <a:prstGeom prst="rect">
                      <a:avLst/>
                    </a:prstGeom>
                    <a:noFill/>
                    <a:ln>
                      <a:noFill/>
                    </a:ln>
                  </pic:spPr>
                </pic:pic>
              </a:graphicData>
            </a:graphic>
          </wp:inline>
        </w:drawing>
      </w:r>
      <w:r>
        <w:rPr>
          <w:noProof/>
          <w:lang w:val="nl-NL"/>
        </w:rPr>
        <w:drawing>
          <wp:inline distT="0" distB="0" distL="0" distR="0" wp14:anchorId="090BEE32" wp14:editId="5C4D6F30">
            <wp:extent cx="2678723" cy="191053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6745" cy="1923385"/>
                    </a:xfrm>
                    <a:prstGeom prst="rect">
                      <a:avLst/>
                    </a:prstGeom>
                    <a:noFill/>
                    <a:ln>
                      <a:noFill/>
                    </a:ln>
                  </pic:spPr>
                </pic:pic>
              </a:graphicData>
            </a:graphic>
          </wp:inline>
        </w:drawing>
      </w:r>
      <w:r>
        <w:rPr>
          <w:noProof/>
          <w:lang w:val="nl-NL"/>
        </w:rPr>
        <w:drawing>
          <wp:inline distT="0" distB="0" distL="0" distR="0" wp14:anchorId="53E5C3DE" wp14:editId="3097EF7F">
            <wp:extent cx="2825115" cy="184269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9220" cy="1851894"/>
                    </a:xfrm>
                    <a:prstGeom prst="rect">
                      <a:avLst/>
                    </a:prstGeom>
                    <a:noFill/>
                    <a:ln>
                      <a:noFill/>
                    </a:ln>
                  </pic:spPr>
                </pic:pic>
              </a:graphicData>
            </a:graphic>
          </wp:inline>
        </w:drawing>
      </w:r>
    </w:p>
    <w:p w14:paraId="627EA602" w14:textId="478D6DE5" w:rsidR="0059138C" w:rsidRPr="005779FC" w:rsidRDefault="0059138C" w:rsidP="0059138C">
      <w:pPr>
        <w:tabs>
          <w:tab w:val="left" w:pos="4640"/>
        </w:tabs>
      </w:pPr>
      <w:r w:rsidRPr="005779FC">
        <w:t xml:space="preserve"> </w:t>
      </w:r>
      <w:r w:rsidR="00444CCA">
        <w:rPr>
          <w:noProof/>
          <w:lang w:val="nl-NL"/>
        </w:rPr>
        <w:drawing>
          <wp:inline distT="0" distB="0" distL="0" distR="0" wp14:anchorId="17BDB69F" wp14:editId="6413AFBA">
            <wp:extent cx="5721985" cy="30067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3006725"/>
                    </a:xfrm>
                    <a:prstGeom prst="rect">
                      <a:avLst/>
                    </a:prstGeom>
                    <a:noFill/>
                    <a:ln>
                      <a:noFill/>
                    </a:ln>
                  </pic:spPr>
                </pic:pic>
              </a:graphicData>
            </a:graphic>
          </wp:inline>
        </w:drawing>
      </w:r>
      <w:r w:rsidR="00444CCA">
        <w:rPr>
          <w:noProof/>
          <w:lang w:val="nl-NL"/>
        </w:rPr>
        <w:lastRenderedPageBreak/>
        <w:drawing>
          <wp:inline distT="0" distB="0" distL="0" distR="0" wp14:anchorId="5172D76F" wp14:editId="2403B193">
            <wp:extent cx="5721985" cy="2936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936875"/>
                    </a:xfrm>
                    <a:prstGeom prst="rect">
                      <a:avLst/>
                    </a:prstGeom>
                    <a:noFill/>
                    <a:ln>
                      <a:noFill/>
                    </a:ln>
                  </pic:spPr>
                </pic:pic>
              </a:graphicData>
            </a:graphic>
          </wp:inline>
        </w:drawing>
      </w:r>
      <w:r w:rsidR="00444CCA">
        <w:rPr>
          <w:noProof/>
          <w:lang w:val="nl-NL"/>
        </w:rPr>
        <w:drawing>
          <wp:inline distT="0" distB="0" distL="0" distR="0" wp14:anchorId="7138F8A6" wp14:editId="6A6015FB">
            <wp:extent cx="5721985" cy="3006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985" cy="3006725"/>
                    </a:xfrm>
                    <a:prstGeom prst="rect">
                      <a:avLst/>
                    </a:prstGeom>
                    <a:noFill/>
                    <a:ln>
                      <a:noFill/>
                    </a:ln>
                  </pic:spPr>
                </pic:pic>
              </a:graphicData>
            </a:graphic>
          </wp:inline>
        </w:drawing>
      </w:r>
    </w:p>
    <w:p w14:paraId="4369B259" w14:textId="77777777" w:rsidR="0091369A" w:rsidRPr="005779FC" w:rsidRDefault="0091369A" w:rsidP="0059138C">
      <w:pPr>
        <w:tabs>
          <w:tab w:val="left" w:pos="4640"/>
        </w:tabs>
      </w:pPr>
    </w:p>
    <w:p w14:paraId="48EBC9C3" w14:textId="09B00840" w:rsidR="0091369A" w:rsidRDefault="0091369A" w:rsidP="0059138C">
      <w:pPr>
        <w:tabs>
          <w:tab w:val="left" w:pos="4640"/>
        </w:tabs>
      </w:pPr>
      <w:r w:rsidRPr="005779FC">
        <w:t>Next up: kijken naar squared + inhibitie cutoff</w:t>
      </w:r>
    </w:p>
    <w:p w14:paraId="1CD46538" w14:textId="1B3BD81C" w:rsidR="005779FC" w:rsidRDefault="005779FC">
      <w:r>
        <w:br w:type="page"/>
      </w:r>
    </w:p>
    <w:p w14:paraId="61DE5794" w14:textId="655B5F6B" w:rsidR="005779FC" w:rsidRDefault="005779FC" w:rsidP="0059138C">
      <w:pPr>
        <w:tabs>
          <w:tab w:val="left" w:pos="4640"/>
        </w:tabs>
      </w:pPr>
      <w:r>
        <w:lastRenderedPageBreak/>
        <w:t>Results:</w:t>
      </w:r>
    </w:p>
    <w:p w14:paraId="7D686854" w14:textId="77777777" w:rsidR="005779FC" w:rsidRDefault="005779FC" w:rsidP="0059138C">
      <w:pPr>
        <w:tabs>
          <w:tab w:val="left" w:pos="4640"/>
        </w:tabs>
      </w:pPr>
    </w:p>
    <w:p w14:paraId="29776444" w14:textId="77ADF3F1" w:rsidR="005779FC" w:rsidRDefault="005779FC" w:rsidP="0059138C">
      <w:pPr>
        <w:tabs>
          <w:tab w:val="left" w:pos="4640"/>
        </w:tabs>
      </w:pPr>
      <w:r>
        <w:t>Inhibitie squared:</w:t>
      </w:r>
    </w:p>
    <w:p w14:paraId="028BBE4E" w14:textId="77777777" w:rsidR="00ED286C" w:rsidRDefault="00E06EFE" w:rsidP="0059138C">
      <w:pPr>
        <w:tabs>
          <w:tab w:val="left" w:pos="4640"/>
        </w:tabs>
      </w:pPr>
      <w:r>
        <w:rPr>
          <w:noProof/>
        </w:rPr>
        <w:drawing>
          <wp:inline distT="0" distB="0" distL="0" distR="0" wp14:anchorId="65B1F2A6" wp14:editId="23DE8A14">
            <wp:extent cx="2750979" cy="2956845"/>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ib_squared_4.png"/>
                    <pic:cNvPicPr/>
                  </pic:nvPicPr>
                  <pic:blipFill>
                    <a:blip r:embed="rId25">
                      <a:extLst>
                        <a:ext uri="{28A0092B-C50C-407E-A947-70E740481C1C}">
                          <a14:useLocalDpi xmlns:a14="http://schemas.microsoft.com/office/drawing/2010/main" val="0"/>
                        </a:ext>
                      </a:extLst>
                    </a:blip>
                    <a:stretch>
                      <a:fillRect/>
                    </a:stretch>
                  </pic:blipFill>
                  <pic:spPr>
                    <a:xfrm>
                      <a:off x="0" y="0"/>
                      <a:ext cx="2757275" cy="2963613"/>
                    </a:xfrm>
                    <a:prstGeom prst="rect">
                      <a:avLst/>
                    </a:prstGeom>
                  </pic:spPr>
                </pic:pic>
              </a:graphicData>
            </a:graphic>
          </wp:inline>
        </w:drawing>
      </w:r>
      <w:r w:rsidR="00ED286C">
        <w:rPr>
          <w:noProof/>
        </w:rPr>
        <w:drawing>
          <wp:inline distT="0" distB="0" distL="0" distR="0" wp14:anchorId="75559762" wp14:editId="1CE11913">
            <wp:extent cx="2939016" cy="28030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hib_squared_1.png"/>
                    <pic:cNvPicPr/>
                  </pic:nvPicPr>
                  <pic:blipFill>
                    <a:blip r:embed="rId26">
                      <a:extLst>
                        <a:ext uri="{28A0092B-C50C-407E-A947-70E740481C1C}">
                          <a14:useLocalDpi xmlns:a14="http://schemas.microsoft.com/office/drawing/2010/main" val="0"/>
                        </a:ext>
                      </a:extLst>
                    </a:blip>
                    <a:stretch>
                      <a:fillRect/>
                    </a:stretch>
                  </pic:blipFill>
                  <pic:spPr>
                    <a:xfrm>
                      <a:off x="0" y="0"/>
                      <a:ext cx="2939016" cy="2803021"/>
                    </a:xfrm>
                    <a:prstGeom prst="rect">
                      <a:avLst/>
                    </a:prstGeom>
                  </pic:spPr>
                </pic:pic>
              </a:graphicData>
            </a:graphic>
          </wp:inline>
        </w:drawing>
      </w:r>
    </w:p>
    <w:p w14:paraId="7E2588D4" w14:textId="77777777" w:rsidR="00ED286C" w:rsidRDefault="00E06EFE" w:rsidP="0059138C">
      <w:pPr>
        <w:tabs>
          <w:tab w:val="left" w:pos="4640"/>
        </w:tabs>
      </w:pPr>
      <w:r>
        <w:rPr>
          <w:noProof/>
        </w:rPr>
        <w:drawing>
          <wp:inline distT="0" distB="0" distL="0" distR="0" wp14:anchorId="1757D9B8" wp14:editId="0D3B7DAB">
            <wp:extent cx="4888194" cy="269392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hib_squared_3.png"/>
                    <pic:cNvPicPr/>
                  </pic:nvPicPr>
                  <pic:blipFill>
                    <a:blip r:embed="rId27">
                      <a:extLst>
                        <a:ext uri="{28A0092B-C50C-407E-A947-70E740481C1C}">
                          <a14:useLocalDpi xmlns:a14="http://schemas.microsoft.com/office/drawing/2010/main" val="0"/>
                        </a:ext>
                      </a:extLst>
                    </a:blip>
                    <a:stretch>
                      <a:fillRect/>
                    </a:stretch>
                  </pic:blipFill>
                  <pic:spPr>
                    <a:xfrm>
                      <a:off x="0" y="0"/>
                      <a:ext cx="4897757" cy="2699196"/>
                    </a:xfrm>
                    <a:prstGeom prst="rect">
                      <a:avLst/>
                    </a:prstGeom>
                  </pic:spPr>
                </pic:pic>
              </a:graphicData>
            </a:graphic>
          </wp:inline>
        </w:drawing>
      </w:r>
    </w:p>
    <w:p w14:paraId="6596DE0D" w14:textId="77777777" w:rsidR="00187B07" w:rsidRDefault="00E06EFE" w:rsidP="00187B07">
      <w:pPr>
        <w:tabs>
          <w:tab w:val="left" w:pos="4640"/>
        </w:tabs>
      </w:pPr>
      <w:r>
        <w:rPr>
          <w:noProof/>
        </w:rPr>
        <w:drawing>
          <wp:inline distT="0" distB="0" distL="0" distR="0" wp14:anchorId="474E8576" wp14:editId="3D9EC874">
            <wp:extent cx="4811282" cy="263393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hib_squared_2.png"/>
                    <pic:cNvPicPr/>
                  </pic:nvPicPr>
                  <pic:blipFill>
                    <a:blip r:embed="rId28">
                      <a:extLst>
                        <a:ext uri="{28A0092B-C50C-407E-A947-70E740481C1C}">
                          <a14:useLocalDpi xmlns:a14="http://schemas.microsoft.com/office/drawing/2010/main" val="0"/>
                        </a:ext>
                      </a:extLst>
                    </a:blip>
                    <a:stretch>
                      <a:fillRect/>
                    </a:stretch>
                  </pic:blipFill>
                  <pic:spPr>
                    <a:xfrm>
                      <a:off x="0" y="0"/>
                      <a:ext cx="4835757" cy="2647336"/>
                    </a:xfrm>
                    <a:prstGeom prst="rect">
                      <a:avLst/>
                    </a:prstGeom>
                  </pic:spPr>
                </pic:pic>
              </a:graphicData>
            </a:graphic>
          </wp:inline>
        </w:drawing>
      </w:r>
    </w:p>
    <w:p w14:paraId="1DF69319" w14:textId="77777777" w:rsidR="00187B07" w:rsidRDefault="00187B07" w:rsidP="00187B07">
      <w:pPr>
        <w:tabs>
          <w:tab w:val="left" w:pos="4640"/>
        </w:tabs>
      </w:pPr>
      <w:r>
        <w:lastRenderedPageBreak/>
        <w:t>Tijdstap 1</w:t>
      </w:r>
    </w:p>
    <w:p w14:paraId="1FCEF590" w14:textId="77777777" w:rsidR="00187B07" w:rsidRDefault="00187B07" w:rsidP="00187B07">
      <w:pPr>
        <w:tabs>
          <w:tab w:val="left" w:pos="4640"/>
        </w:tabs>
      </w:pPr>
      <w:r>
        <w:rPr>
          <w:noProof/>
        </w:rPr>
        <w:drawing>
          <wp:inline distT="0" distB="0" distL="0" distR="0" wp14:anchorId="12237BE5" wp14:editId="7ABA6FAD">
            <wp:extent cx="5727700" cy="29629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hib_squared_spectrum_ts1.png"/>
                    <pic:cNvPicPr/>
                  </pic:nvPicPr>
                  <pic:blipFill>
                    <a:blip r:embed="rId29">
                      <a:extLst>
                        <a:ext uri="{28A0092B-C50C-407E-A947-70E740481C1C}">
                          <a14:useLocalDpi xmlns:a14="http://schemas.microsoft.com/office/drawing/2010/main" val="0"/>
                        </a:ext>
                      </a:extLst>
                    </a:blip>
                    <a:stretch>
                      <a:fillRect/>
                    </a:stretch>
                  </pic:blipFill>
                  <pic:spPr>
                    <a:xfrm>
                      <a:off x="0" y="0"/>
                      <a:ext cx="5727700" cy="2962910"/>
                    </a:xfrm>
                    <a:prstGeom prst="rect">
                      <a:avLst/>
                    </a:prstGeom>
                  </pic:spPr>
                </pic:pic>
              </a:graphicData>
            </a:graphic>
          </wp:inline>
        </w:drawing>
      </w:r>
    </w:p>
    <w:p w14:paraId="36F8F5D4" w14:textId="61AF536D" w:rsidR="008850AB" w:rsidRPr="00DC2EB3" w:rsidRDefault="00187B07" w:rsidP="00187B07">
      <w:pPr>
        <w:tabs>
          <w:tab w:val="left" w:pos="4640"/>
        </w:tabs>
        <w:rPr>
          <w:ins w:id="0" w:author="Vaartjes, N.J.J. (Nathan)" w:date="2022-08-18T13:41:00Z"/>
          <w:lang w:val="nl-NL"/>
        </w:rPr>
      </w:pPr>
      <w:r w:rsidRPr="00DC2EB3">
        <w:rPr>
          <w:lang w:val="nl-NL"/>
        </w:rPr>
        <w:t>Tijdstap 2</w:t>
      </w:r>
      <w:r>
        <w:rPr>
          <w:noProof/>
        </w:rPr>
        <w:drawing>
          <wp:inline distT="0" distB="0" distL="0" distR="0" wp14:anchorId="58267737" wp14:editId="71AAD908">
            <wp:extent cx="5727700" cy="298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hib_squared_spectrum_ts2.png"/>
                    <pic:cNvPicPr/>
                  </pic:nvPicPr>
                  <pic:blipFill>
                    <a:blip r:embed="rId30">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6EEB13E9" w14:textId="33A0F173" w:rsidR="00187B07" w:rsidRPr="00DC2EB3" w:rsidRDefault="00DC2EB3">
      <w:pPr>
        <w:rPr>
          <w:lang w:val="nl-NL"/>
        </w:rPr>
      </w:pPr>
      <w:r w:rsidRPr="00DC2EB3">
        <w:rPr>
          <w:lang w:val="nl-NL"/>
        </w:rPr>
        <w:t xml:space="preserve">Note: bij hogere inhibitie waardes, </w:t>
      </w:r>
      <w:r w:rsidR="0003171E">
        <w:rPr>
          <w:lang w:val="nl-NL"/>
        </w:rPr>
        <w:t xml:space="preserve">specifiek voor related </w:t>
      </w:r>
      <w:proofErr w:type="gramStart"/>
      <w:r w:rsidR="0003171E">
        <w:rPr>
          <w:lang w:val="nl-NL"/>
        </w:rPr>
        <w:t>prime /</w:t>
      </w:r>
      <w:proofErr w:type="gramEnd"/>
      <w:r w:rsidR="0003171E">
        <w:rPr>
          <w:lang w:val="nl-NL"/>
        </w:rPr>
        <w:t xml:space="preserve"> non suffixed worden sommige woorden nooit herkend. </w:t>
      </w:r>
      <w:r w:rsidR="00187B07" w:rsidRPr="00DC2EB3">
        <w:rPr>
          <w:lang w:val="nl-NL"/>
        </w:rPr>
        <w:br w:type="page"/>
      </w:r>
    </w:p>
    <w:p w14:paraId="3208A35C" w14:textId="0C4284BE" w:rsidR="00ED286C" w:rsidRDefault="00ED286C" w:rsidP="0059138C">
      <w:pPr>
        <w:tabs>
          <w:tab w:val="left" w:pos="4640"/>
        </w:tabs>
      </w:pPr>
      <w:r>
        <w:lastRenderedPageBreak/>
        <w:t>Inhibitie cutoff:</w:t>
      </w:r>
    </w:p>
    <w:p w14:paraId="77D6AD8F" w14:textId="77777777" w:rsidR="00ED286C" w:rsidRDefault="00ED286C" w:rsidP="0059138C">
      <w:pPr>
        <w:tabs>
          <w:tab w:val="left" w:pos="4640"/>
        </w:tabs>
      </w:pPr>
    </w:p>
    <w:p w14:paraId="6AFC9DF1" w14:textId="77777777" w:rsidR="006556DE" w:rsidRDefault="00B734A5" w:rsidP="0059138C">
      <w:pPr>
        <w:tabs>
          <w:tab w:val="left" w:pos="4640"/>
        </w:tabs>
      </w:pPr>
      <w:bookmarkStart w:id="1" w:name="_GoBack"/>
      <w:r>
        <w:rPr>
          <w:noProof/>
        </w:rPr>
        <w:drawing>
          <wp:inline distT="0" distB="0" distL="0" distR="0" wp14:anchorId="4C139683" wp14:editId="4F9535C7">
            <wp:extent cx="4209143" cy="2319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hib_cutoff_5.png"/>
                    <pic:cNvPicPr/>
                  </pic:nvPicPr>
                  <pic:blipFill>
                    <a:blip r:embed="rId31">
                      <a:extLst>
                        <a:ext uri="{28A0092B-C50C-407E-A947-70E740481C1C}">
                          <a14:useLocalDpi xmlns:a14="http://schemas.microsoft.com/office/drawing/2010/main" val="0"/>
                        </a:ext>
                      </a:extLst>
                    </a:blip>
                    <a:stretch>
                      <a:fillRect/>
                    </a:stretch>
                  </pic:blipFill>
                  <pic:spPr>
                    <a:xfrm>
                      <a:off x="0" y="0"/>
                      <a:ext cx="4209143" cy="2319695"/>
                    </a:xfrm>
                    <a:prstGeom prst="rect">
                      <a:avLst/>
                    </a:prstGeom>
                  </pic:spPr>
                </pic:pic>
              </a:graphicData>
            </a:graphic>
          </wp:inline>
        </w:drawing>
      </w:r>
      <w:bookmarkEnd w:id="1"/>
      <w:r>
        <w:rPr>
          <w:noProof/>
        </w:rPr>
        <w:drawing>
          <wp:inline distT="0" distB="0" distL="0" distR="0" wp14:anchorId="4AAE1B4C" wp14:editId="4F0A22FE">
            <wp:extent cx="4208780" cy="23040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hib_cutoff_4.png"/>
                    <pic:cNvPicPr/>
                  </pic:nvPicPr>
                  <pic:blipFill>
                    <a:blip r:embed="rId32">
                      <a:extLst>
                        <a:ext uri="{28A0092B-C50C-407E-A947-70E740481C1C}">
                          <a14:useLocalDpi xmlns:a14="http://schemas.microsoft.com/office/drawing/2010/main" val="0"/>
                        </a:ext>
                      </a:extLst>
                    </a:blip>
                    <a:stretch>
                      <a:fillRect/>
                    </a:stretch>
                  </pic:blipFill>
                  <pic:spPr>
                    <a:xfrm>
                      <a:off x="0" y="0"/>
                      <a:ext cx="4236436" cy="2319237"/>
                    </a:xfrm>
                    <a:prstGeom prst="rect">
                      <a:avLst/>
                    </a:prstGeom>
                  </pic:spPr>
                </pic:pic>
              </a:graphicData>
            </a:graphic>
          </wp:inline>
        </w:drawing>
      </w:r>
      <w:r>
        <w:rPr>
          <w:noProof/>
        </w:rPr>
        <w:drawing>
          <wp:inline distT="0" distB="0" distL="0" distR="0" wp14:anchorId="6D532921" wp14:editId="4FD2C54C">
            <wp:extent cx="2511051" cy="239485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hib_cutoff_3.png"/>
                    <pic:cNvPicPr/>
                  </pic:nvPicPr>
                  <pic:blipFill>
                    <a:blip r:embed="rId33">
                      <a:extLst>
                        <a:ext uri="{28A0092B-C50C-407E-A947-70E740481C1C}">
                          <a14:useLocalDpi xmlns:a14="http://schemas.microsoft.com/office/drawing/2010/main" val="0"/>
                        </a:ext>
                      </a:extLst>
                    </a:blip>
                    <a:stretch>
                      <a:fillRect/>
                    </a:stretch>
                  </pic:blipFill>
                  <pic:spPr>
                    <a:xfrm>
                      <a:off x="0" y="0"/>
                      <a:ext cx="2538113" cy="2420667"/>
                    </a:xfrm>
                    <a:prstGeom prst="rect">
                      <a:avLst/>
                    </a:prstGeom>
                  </pic:spPr>
                </pic:pic>
              </a:graphicData>
            </a:graphic>
          </wp:inline>
        </w:drawing>
      </w:r>
      <w:r>
        <w:rPr>
          <w:noProof/>
        </w:rPr>
        <w:drawing>
          <wp:inline distT="0" distB="0" distL="0" distR="0" wp14:anchorId="26E6C1DE" wp14:editId="586615E9">
            <wp:extent cx="3164115" cy="3400897"/>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hib_cutoff_1.png"/>
                    <pic:cNvPicPr/>
                  </pic:nvPicPr>
                  <pic:blipFill>
                    <a:blip r:embed="rId34">
                      <a:extLst>
                        <a:ext uri="{28A0092B-C50C-407E-A947-70E740481C1C}">
                          <a14:useLocalDpi xmlns:a14="http://schemas.microsoft.com/office/drawing/2010/main" val="0"/>
                        </a:ext>
                      </a:extLst>
                    </a:blip>
                    <a:stretch>
                      <a:fillRect/>
                    </a:stretch>
                  </pic:blipFill>
                  <pic:spPr>
                    <a:xfrm>
                      <a:off x="0" y="0"/>
                      <a:ext cx="3181958" cy="3420075"/>
                    </a:xfrm>
                    <a:prstGeom prst="rect">
                      <a:avLst/>
                    </a:prstGeom>
                  </pic:spPr>
                </pic:pic>
              </a:graphicData>
            </a:graphic>
          </wp:inline>
        </w:drawing>
      </w:r>
    </w:p>
    <w:p w14:paraId="4E713820" w14:textId="77777777" w:rsidR="00187B07" w:rsidRDefault="00187B07" w:rsidP="0059138C">
      <w:pPr>
        <w:tabs>
          <w:tab w:val="left" w:pos="4640"/>
        </w:tabs>
      </w:pPr>
    </w:p>
    <w:p w14:paraId="6F0409BA" w14:textId="77777777" w:rsidR="00187B07" w:rsidRDefault="00187B07" w:rsidP="0059138C">
      <w:pPr>
        <w:tabs>
          <w:tab w:val="left" w:pos="4640"/>
        </w:tabs>
      </w:pPr>
    </w:p>
    <w:p w14:paraId="08F6144B" w14:textId="6F2CA081" w:rsidR="00187B07" w:rsidRDefault="00187B07" w:rsidP="0059138C">
      <w:pPr>
        <w:tabs>
          <w:tab w:val="left" w:pos="4640"/>
        </w:tabs>
      </w:pPr>
      <w:r>
        <w:lastRenderedPageBreak/>
        <w:t>Tijdstap 1</w:t>
      </w:r>
      <w:r>
        <w:rPr>
          <w:noProof/>
        </w:rPr>
        <w:drawing>
          <wp:inline distT="0" distB="0" distL="0" distR="0" wp14:anchorId="1E1670DF" wp14:editId="76AAAB77">
            <wp:extent cx="5727700" cy="2986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hib_cutoff_spectrum_ts1.png"/>
                    <pic:cNvPicPr/>
                  </pic:nvPicPr>
                  <pic:blipFill>
                    <a:blip r:embed="rId35">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0C80EC1F" w14:textId="77777777" w:rsidR="00187B07" w:rsidRDefault="00187B07" w:rsidP="0059138C">
      <w:pPr>
        <w:tabs>
          <w:tab w:val="left" w:pos="4640"/>
        </w:tabs>
      </w:pPr>
    </w:p>
    <w:p w14:paraId="0597245D" w14:textId="125AC128" w:rsidR="00187B07" w:rsidRDefault="00187B07" w:rsidP="0059138C">
      <w:pPr>
        <w:tabs>
          <w:tab w:val="left" w:pos="4640"/>
        </w:tabs>
      </w:pPr>
      <w:r>
        <w:t>Tijdstap 2</w:t>
      </w:r>
    </w:p>
    <w:p w14:paraId="63752E20" w14:textId="77777777" w:rsidR="00187B07" w:rsidRDefault="00187B07" w:rsidP="0059138C">
      <w:pPr>
        <w:tabs>
          <w:tab w:val="left" w:pos="4640"/>
        </w:tabs>
      </w:pPr>
    </w:p>
    <w:p w14:paraId="3BCD8DE1" w14:textId="58EEEE1A" w:rsidR="00ED286C" w:rsidRDefault="00187B07" w:rsidP="0059138C">
      <w:pPr>
        <w:tabs>
          <w:tab w:val="left" w:pos="4640"/>
        </w:tabs>
      </w:pPr>
      <w:r>
        <w:rPr>
          <w:noProof/>
        </w:rPr>
        <w:drawing>
          <wp:inline distT="0" distB="0" distL="0" distR="0" wp14:anchorId="613151C1" wp14:editId="6A365B13">
            <wp:extent cx="5727700" cy="2986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hib_cutoff_spectrum_ts2.png"/>
                    <pic:cNvPicPr/>
                  </pic:nvPicPr>
                  <pic:blipFill>
                    <a:blip r:embed="rId36">
                      <a:extLst>
                        <a:ext uri="{28A0092B-C50C-407E-A947-70E740481C1C}">
                          <a14:useLocalDpi xmlns:a14="http://schemas.microsoft.com/office/drawing/2010/main" val="0"/>
                        </a:ext>
                      </a:extLst>
                    </a:blip>
                    <a:stretch>
                      <a:fillRect/>
                    </a:stretch>
                  </pic:blipFill>
                  <pic:spPr>
                    <a:xfrm>
                      <a:off x="0" y="0"/>
                      <a:ext cx="5727700" cy="2986405"/>
                    </a:xfrm>
                    <a:prstGeom prst="rect">
                      <a:avLst/>
                    </a:prstGeom>
                  </pic:spPr>
                </pic:pic>
              </a:graphicData>
            </a:graphic>
          </wp:inline>
        </w:drawing>
      </w:r>
    </w:p>
    <w:p w14:paraId="04E09B27" w14:textId="77777777" w:rsidR="00CD14E2" w:rsidRDefault="00CD14E2" w:rsidP="0059138C">
      <w:pPr>
        <w:tabs>
          <w:tab w:val="left" w:pos="4640"/>
        </w:tabs>
      </w:pPr>
    </w:p>
    <w:p w14:paraId="37ACE642" w14:textId="6119E2C5" w:rsidR="00CD14E2" w:rsidRDefault="00ED3003" w:rsidP="0059138C">
      <w:pPr>
        <w:tabs>
          <w:tab w:val="left" w:pos="4640"/>
        </w:tabs>
      </w:pPr>
      <w:r>
        <w:t xml:space="preserve">To consider: Dragon – drag </w:t>
      </w:r>
      <w:r w:rsidR="004951A8">
        <w:t>is not exac</w:t>
      </w:r>
      <w:r>
        <w:t xml:space="preserve">tly non -suffixed: -on is a valid suffix, and therefore OB1 calculates no inhib. Between dragon and drag </w:t>
      </w:r>
    </w:p>
    <w:p w14:paraId="2A4A8C09" w14:textId="77777777" w:rsidR="00ED3003" w:rsidRDefault="00ED3003" w:rsidP="0059138C">
      <w:pPr>
        <w:tabs>
          <w:tab w:val="left" w:pos="4640"/>
        </w:tabs>
      </w:pPr>
    </w:p>
    <w:p w14:paraId="08EAF543" w14:textId="158A6195" w:rsidR="00ED3003" w:rsidRPr="005779FC" w:rsidRDefault="00ED3003" w:rsidP="0059138C">
      <w:pPr>
        <w:tabs>
          <w:tab w:val="left" w:pos="4640"/>
        </w:tabs>
      </w:pPr>
      <w:r>
        <w:t xml:space="preserve">Cutoff: change to numerical cutoff ipv. 10 first words. </w:t>
      </w:r>
    </w:p>
    <w:sectPr w:rsidR="00ED3003" w:rsidRPr="005779FC" w:rsidSect="001F3C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dvTR">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F66"/>
    <w:multiLevelType w:val="hybridMultilevel"/>
    <w:tmpl w:val="F8129318"/>
    <w:lvl w:ilvl="0" w:tplc="26946F5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51552"/>
    <w:multiLevelType w:val="hybridMultilevel"/>
    <w:tmpl w:val="A80C882A"/>
    <w:lvl w:ilvl="0" w:tplc="26946F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026A"/>
    <w:multiLevelType w:val="hybridMultilevel"/>
    <w:tmpl w:val="DED4FA98"/>
    <w:lvl w:ilvl="0" w:tplc="A606AB9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A57B4"/>
    <w:multiLevelType w:val="hybridMultilevel"/>
    <w:tmpl w:val="2F2E45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394633"/>
    <w:multiLevelType w:val="hybridMultilevel"/>
    <w:tmpl w:val="1316B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B12DD"/>
    <w:multiLevelType w:val="hybridMultilevel"/>
    <w:tmpl w:val="41EEC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A3895"/>
    <w:multiLevelType w:val="hybridMultilevel"/>
    <w:tmpl w:val="78165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4ED29B2"/>
    <w:multiLevelType w:val="hybridMultilevel"/>
    <w:tmpl w:val="A094BBF4"/>
    <w:lvl w:ilvl="0" w:tplc="F30CAFD2">
      <w:start w:val="20"/>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917BA9"/>
    <w:multiLevelType w:val="hybridMultilevel"/>
    <w:tmpl w:val="9522E4AC"/>
    <w:lvl w:ilvl="0" w:tplc="6882D5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E5D8A"/>
    <w:multiLevelType w:val="hybridMultilevel"/>
    <w:tmpl w:val="5FC479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5"/>
  </w:num>
  <w:num w:numId="5">
    <w:abstractNumId w:val="9"/>
  </w:num>
  <w:num w:numId="6">
    <w:abstractNumId w:val="0"/>
  </w:num>
  <w:num w:numId="7">
    <w:abstractNumId w:val="7"/>
  </w:num>
  <w:num w:numId="8">
    <w:abstractNumId w:val="4"/>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artjes, N.J.J. (Nathan)">
    <w15:presenceInfo w15:providerId="AD" w15:userId="S::n.j.j.vaartjes@student.vu.nl::9de1e4a7-efce-4baa-bdb3-42aed0f60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E6"/>
    <w:rsid w:val="00001548"/>
    <w:rsid w:val="00007060"/>
    <w:rsid w:val="00015A5A"/>
    <w:rsid w:val="0003171E"/>
    <w:rsid w:val="0003743C"/>
    <w:rsid w:val="00041B3E"/>
    <w:rsid w:val="00043C9E"/>
    <w:rsid w:val="000636F4"/>
    <w:rsid w:val="00064F3E"/>
    <w:rsid w:val="000949D9"/>
    <w:rsid w:val="00095111"/>
    <w:rsid w:val="00097A89"/>
    <w:rsid w:val="000A0DB1"/>
    <w:rsid w:val="000B4F36"/>
    <w:rsid w:val="000C013E"/>
    <w:rsid w:val="000D2D6A"/>
    <w:rsid w:val="000E125E"/>
    <w:rsid w:val="000E230E"/>
    <w:rsid w:val="0010537D"/>
    <w:rsid w:val="001117D6"/>
    <w:rsid w:val="00117185"/>
    <w:rsid w:val="00145624"/>
    <w:rsid w:val="00145CE5"/>
    <w:rsid w:val="0014657D"/>
    <w:rsid w:val="00151541"/>
    <w:rsid w:val="0015593C"/>
    <w:rsid w:val="00173407"/>
    <w:rsid w:val="00174CE0"/>
    <w:rsid w:val="00181441"/>
    <w:rsid w:val="0018344B"/>
    <w:rsid w:val="00185166"/>
    <w:rsid w:val="00187B07"/>
    <w:rsid w:val="00192FE2"/>
    <w:rsid w:val="00194B2C"/>
    <w:rsid w:val="001954BE"/>
    <w:rsid w:val="001A08E4"/>
    <w:rsid w:val="001C082E"/>
    <w:rsid w:val="001C7052"/>
    <w:rsid w:val="001D3786"/>
    <w:rsid w:val="001D41EE"/>
    <w:rsid w:val="001F3C37"/>
    <w:rsid w:val="00202450"/>
    <w:rsid w:val="0020743E"/>
    <w:rsid w:val="0021150D"/>
    <w:rsid w:val="00214DC8"/>
    <w:rsid w:val="00223DF3"/>
    <w:rsid w:val="00233474"/>
    <w:rsid w:val="00233D65"/>
    <w:rsid w:val="00236FE0"/>
    <w:rsid w:val="002434EE"/>
    <w:rsid w:val="0025190D"/>
    <w:rsid w:val="002647C8"/>
    <w:rsid w:val="00267F7D"/>
    <w:rsid w:val="00275D48"/>
    <w:rsid w:val="00285A3D"/>
    <w:rsid w:val="002875A2"/>
    <w:rsid w:val="00287F86"/>
    <w:rsid w:val="0029406B"/>
    <w:rsid w:val="002C33AE"/>
    <w:rsid w:val="002C53C4"/>
    <w:rsid w:val="002D13FC"/>
    <w:rsid w:val="002D3624"/>
    <w:rsid w:val="002D5DAD"/>
    <w:rsid w:val="002D7BF8"/>
    <w:rsid w:val="002F1FDA"/>
    <w:rsid w:val="002F417A"/>
    <w:rsid w:val="00316C13"/>
    <w:rsid w:val="003171F6"/>
    <w:rsid w:val="00326210"/>
    <w:rsid w:val="00343AC0"/>
    <w:rsid w:val="00344F71"/>
    <w:rsid w:val="0037654C"/>
    <w:rsid w:val="00376A01"/>
    <w:rsid w:val="00377840"/>
    <w:rsid w:val="00380183"/>
    <w:rsid w:val="00386BAB"/>
    <w:rsid w:val="003A3177"/>
    <w:rsid w:val="003B2119"/>
    <w:rsid w:val="003F2359"/>
    <w:rsid w:val="003F2DCD"/>
    <w:rsid w:val="004215E0"/>
    <w:rsid w:val="004216FB"/>
    <w:rsid w:val="00425D79"/>
    <w:rsid w:val="00437978"/>
    <w:rsid w:val="00444CCA"/>
    <w:rsid w:val="00462C0C"/>
    <w:rsid w:val="00494299"/>
    <w:rsid w:val="004951A8"/>
    <w:rsid w:val="00497D3E"/>
    <w:rsid w:val="004B52BB"/>
    <w:rsid w:val="004C0784"/>
    <w:rsid w:val="004C43CF"/>
    <w:rsid w:val="004C53A2"/>
    <w:rsid w:val="004D3DEC"/>
    <w:rsid w:val="004F5ECE"/>
    <w:rsid w:val="004F5FD9"/>
    <w:rsid w:val="004F63DD"/>
    <w:rsid w:val="005102B9"/>
    <w:rsid w:val="00513A08"/>
    <w:rsid w:val="00521CC9"/>
    <w:rsid w:val="0053167C"/>
    <w:rsid w:val="00531ACA"/>
    <w:rsid w:val="00542DBB"/>
    <w:rsid w:val="0054544C"/>
    <w:rsid w:val="00545CB7"/>
    <w:rsid w:val="00546372"/>
    <w:rsid w:val="00547DF4"/>
    <w:rsid w:val="005503FD"/>
    <w:rsid w:val="005509E4"/>
    <w:rsid w:val="00555A46"/>
    <w:rsid w:val="005560CE"/>
    <w:rsid w:val="00565401"/>
    <w:rsid w:val="005779FC"/>
    <w:rsid w:val="00582A21"/>
    <w:rsid w:val="0059138C"/>
    <w:rsid w:val="005A415E"/>
    <w:rsid w:val="005B5A11"/>
    <w:rsid w:val="005B6CBF"/>
    <w:rsid w:val="005C1E48"/>
    <w:rsid w:val="005D4AF7"/>
    <w:rsid w:val="005D67E7"/>
    <w:rsid w:val="005E1DD6"/>
    <w:rsid w:val="005E22A7"/>
    <w:rsid w:val="005E3E04"/>
    <w:rsid w:val="005E5EE5"/>
    <w:rsid w:val="005F154F"/>
    <w:rsid w:val="005F67D6"/>
    <w:rsid w:val="0060403F"/>
    <w:rsid w:val="00604928"/>
    <w:rsid w:val="00610970"/>
    <w:rsid w:val="006247D9"/>
    <w:rsid w:val="006250A0"/>
    <w:rsid w:val="0064532F"/>
    <w:rsid w:val="0065319C"/>
    <w:rsid w:val="006556DE"/>
    <w:rsid w:val="006831CE"/>
    <w:rsid w:val="00683BF7"/>
    <w:rsid w:val="00693B6B"/>
    <w:rsid w:val="006C02B1"/>
    <w:rsid w:val="006D4037"/>
    <w:rsid w:val="006D46A0"/>
    <w:rsid w:val="006F476E"/>
    <w:rsid w:val="00720F1F"/>
    <w:rsid w:val="00733484"/>
    <w:rsid w:val="0073414C"/>
    <w:rsid w:val="007426C0"/>
    <w:rsid w:val="0075431E"/>
    <w:rsid w:val="00765BAC"/>
    <w:rsid w:val="00770629"/>
    <w:rsid w:val="00773C24"/>
    <w:rsid w:val="007763E2"/>
    <w:rsid w:val="00793501"/>
    <w:rsid w:val="007975C8"/>
    <w:rsid w:val="007B4511"/>
    <w:rsid w:val="007D08AF"/>
    <w:rsid w:val="007D6439"/>
    <w:rsid w:val="007E0083"/>
    <w:rsid w:val="007E6D72"/>
    <w:rsid w:val="007F522D"/>
    <w:rsid w:val="00801A34"/>
    <w:rsid w:val="0080500C"/>
    <w:rsid w:val="0082764C"/>
    <w:rsid w:val="008409BE"/>
    <w:rsid w:val="00866AD0"/>
    <w:rsid w:val="0087717B"/>
    <w:rsid w:val="00881C3A"/>
    <w:rsid w:val="008850AB"/>
    <w:rsid w:val="00887F76"/>
    <w:rsid w:val="0089054E"/>
    <w:rsid w:val="008A06B0"/>
    <w:rsid w:val="008A5F24"/>
    <w:rsid w:val="008B284F"/>
    <w:rsid w:val="008C3787"/>
    <w:rsid w:val="008D00D3"/>
    <w:rsid w:val="008D0F22"/>
    <w:rsid w:val="008D1436"/>
    <w:rsid w:val="008E23D1"/>
    <w:rsid w:val="008E26F0"/>
    <w:rsid w:val="008E2FE4"/>
    <w:rsid w:val="008E390A"/>
    <w:rsid w:val="008F7584"/>
    <w:rsid w:val="0090079D"/>
    <w:rsid w:val="0090121E"/>
    <w:rsid w:val="0091369A"/>
    <w:rsid w:val="009264FA"/>
    <w:rsid w:val="00933CBA"/>
    <w:rsid w:val="00936422"/>
    <w:rsid w:val="00942702"/>
    <w:rsid w:val="00943D07"/>
    <w:rsid w:val="009639A4"/>
    <w:rsid w:val="0097769D"/>
    <w:rsid w:val="00984248"/>
    <w:rsid w:val="009A1830"/>
    <w:rsid w:val="009A75BD"/>
    <w:rsid w:val="009C7767"/>
    <w:rsid w:val="009F75E2"/>
    <w:rsid w:val="009F7BF3"/>
    <w:rsid w:val="00A06DAB"/>
    <w:rsid w:val="00A10464"/>
    <w:rsid w:val="00A10D7C"/>
    <w:rsid w:val="00A14653"/>
    <w:rsid w:val="00A20C97"/>
    <w:rsid w:val="00A275FF"/>
    <w:rsid w:val="00A30D90"/>
    <w:rsid w:val="00A44850"/>
    <w:rsid w:val="00A57BB0"/>
    <w:rsid w:val="00A6451D"/>
    <w:rsid w:val="00A80AD3"/>
    <w:rsid w:val="00A82167"/>
    <w:rsid w:val="00A93F3C"/>
    <w:rsid w:val="00AA0E0F"/>
    <w:rsid w:val="00AA4CE6"/>
    <w:rsid w:val="00AA6FF4"/>
    <w:rsid w:val="00AB1AD9"/>
    <w:rsid w:val="00AB4B36"/>
    <w:rsid w:val="00AC24B6"/>
    <w:rsid w:val="00AC4727"/>
    <w:rsid w:val="00AC7CD0"/>
    <w:rsid w:val="00AD5C4E"/>
    <w:rsid w:val="00AF33C2"/>
    <w:rsid w:val="00B118F0"/>
    <w:rsid w:val="00B15E2E"/>
    <w:rsid w:val="00B30450"/>
    <w:rsid w:val="00B34D84"/>
    <w:rsid w:val="00B36C03"/>
    <w:rsid w:val="00B43F0B"/>
    <w:rsid w:val="00B577A6"/>
    <w:rsid w:val="00B67E26"/>
    <w:rsid w:val="00B734A5"/>
    <w:rsid w:val="00B92BA6"/>
    <w:rsid w:val="00B9336C"/>
    <w:rsid w:val="00B936C1"/>
    <w:rsid w:val="00B96ECF"/>
    <w:rsid w:val="00B971FC"/>
    <w:rsid w:val="00BA07FC"/>
    <w:rsid w:val="00BB1C5E"/>
    <w:rsid w:val="00BB22BA"/>
    <w:rsid w:val="00BC6DBB"/>
    <w:rsid w:val="00BE4FD1"/>
    <w:rsid w:val="00BE734F"/>
    <w:rsid w:val="00BE7F3F"/>
    <w:rsid w:val="00BF0F40"/>
    <w:rsid w:val="00C04223"/>
    <w:rsid w:val="00C177FC"/>
    <w:rsid w:val="00C23B58"/>
    <w:rsid w:val="00C53077"/>
    <w:rsid w:val="00C53B51"/>
    <w:rsid w:val="00C617A5"/>
    <w:rsid w:val="00C71976"/>
    <w:rsid w:val="00C7270A"/>
    <w:rsid w:val="00C7358A"/>
    <w:rsid w:val="00C96EAE"/>
    <w:rsid w:val="00C979F2"/>
    <w:rsid w:val="00CB23B5"/>
    <w:rsid w:val="00CB5A5A"/>
    <w:rsid w:val="00CB5E21"/>
    <w:rsid w:val="00CC3693"/>
    <w:rsid w:val="00CD14E2"/>
    <w:rsid w:val="00CF1450"/>
    <w:rsid w:val="00D51918"/>
    <w:rsid w:val="00D564D4"/>
    <w:rsid w:val="00D6034F"/>
    <w:rsid w:val="00D62E8F"/>
    <w:rsid w:val="00D71DA6"/>
    <w:rsid w:val="00D732DC"/>
    <w:rsid w:val="00D82E99"/>
    <w:rsid w:val="00D8527A"/>
    <w:rsid w:val="00D85DF5"/>
    <w:rsid w:val="00D94A29"/>
    <w:rsid w:val="00DA0CCB"/>
    <w:rsid w:val="00DB5870"/>
    <w:rsid w:val="00DC2EB3"/>
    <w:rsid w:val="00DD12E8"/>
    <w:rsid w:val="00DD29E7"/>
    <w:rsid w:val="00DE1B0C"/>
    <w:rsid w:val="00E03F7F"/>
    <w:rsid w:val="00E06EFE"/>
    <w:rsid w:val="00E245F2"/>
    <w:rsid w:val="00E3306A"/>
    <w:rsid w:val="00E45897"/>
    <w:rsid w:val="00E5642F"/>
    <w:rsid w:val="00E83080"/>
    <w:rsid w:val="00E93C2E"/>
    <w:rsid w:val="00EC0B28"/>
    <w:rsid w:val="00EC6731"/>
    <w:rsid w:val="00EC7D67"/>
    <w:rsid w:val="00ED286C"/>
    <w:rsid w:val="00ED3003"/>
    <w:rsid w:val="00ED7993"/>
    <w:rsid w:val="00EE1B81"/>
    <w:rsid w:val="00EE1D4B"/>
    <w:rsid w:val="00EF0D70"/>
    <w:rsid w:val="00EF6674"/>
    <w:rsid w:val="00EF7F1F"/>
    <w:rsid w:val="00F05089"/>
    <w:rsid w:val="00F34E00"/>
    <w:rsid w:val="00F406B2"/>
    <w:rsid w:val="00F44A53"/>
    <w:rsid w:val="00F45978"/>
    <w:rsid w:val="00F4673F"/>
    <w:rsid w:val="00F53515"/>
    <w:rsid w:val="00F664F2"/>
    <w:rsid w:val="00F74FF4"/>
    <w:rsid w:val="00FB2879"/>
    <w:rsid w:val="00FB524B"/>
    <w:rsid w:val="00FF3649"/>
    <w:rsid w:val="00FF717A"/>
    <w:rsid w:val="00FF71C1"/>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1526"/>
  <w15:chartTrackingRefBased/>
  <w15:docId w15:val="{A6ADC981-3307-49A1-85C1-4FE415D7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79"/>
    <w:pPr>
      <w:ind w:left="720"/>
      <w:contextualSpacing/>
    </w:pPr>
  </w:style>
  <w:style w:type="paragraph" w:styleId="NormalWeb">
    <w:name w:val="Normal (Web)"/>
    <w:basedOn w:val="Normal"/>
    <w:uiPriority w:val="99"/>
    <w:unhideWhenUsed/>
    <w:rsid w:val="00FF717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36422"/>
    <w:rPr>
      <w:color w:val="0563C1" w:themeColor="hyperlink"/>
      <w:u w:val="single"/>
    </w:rPr>
  </w:style>
  <w:style w:type="character" w:styleId="UnresolvedMention">
    <w:name w:val="Unresolved Mention"/>
    <w:basedOn w:val="DefaultParagraphFont"/>
    <w:uiPriority w:val="99"/>
    <w:semiHidden/>
    <w:unhideWhenUsed/>
    <w:rsid w:val="00936422"/>
    <w:rPr>
      <w:color w:val="605E5C"/>
      <w:shd w:val="clear" w:color="auto" w:fill="E1DFDD"/>
    </w:rPr>
  </w:style>
  <w:style w:type="paragraph" w:styleId="Revision">
    <w:name w:val="Revision"/>
    <w:hidden/>
    <w:uiPriority w:val="99"/>
    <w:semiHidden/>
    <w:rsid w:val="008850AB"/>
  </w:style>
  <w:style w:type="paragraph" w:styleId="BalloonText">
    <w:name w:val="Balloon Text"/>
    <w:basedOn w:val="Normal"/>
    <w:link w:val="BalloonTextChar"/>
    <w:uiPriority w:val="99"/>
    <w:semiHidden/>
    <w:unhideWhenUsed/>
    <w:rsid w:val="008850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0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6395">
      <w:bodyDiv w:val="1"/>
      <w:marLeft w:val="0"/>
      <w:marRight w:val="0"/>
      <w:marTop w:val="0"/>
      <w:marBottom w:val="0"/>
      <w:divBdr>
        <w:top w:val="none" w:sz="0" w:space="0" w:color="auto"/>
        <w:left w:val="none" w:sz="0" w:space="0" w:color="auto"/>
        <w:bottom w:val="none" w:sz="0" w:space="0" w:color="auto"/>
        <w:right w:val="none" w:sz="0" w:space="0" w:color="auto"/>
      </w:divBdr>
    </w:div>
    <w:div w:id="201285437">
      <w:bodyDiv w:val="1"/>
      <w:marLeft w:val="0"/>
      <w:marRight w:val="0"/>
      <w:marTop w:val="0"/>
      <w:marBottom w:val="0"/>
      <w:divBdr>
        <w:top w:val="none" w:sz="0" w:space="0" w:color="auto"/>
        <w:left w:val="none" w:sz="0" w:space="0" w:color="auto"/>
        <w:bottom w:val="none" w:sz="0" w:space="0" w:color="auto"/>
        <w:right w:val="none" w:sz="0" w:space="0" w:color="auto"/>
      </w:divBdr>
    </w:div>
    <w:div w:id="316418514">
      <w:bodyDiv w:val="1"/>
      <w:marLeft w:val="0"/>
      <w:marRight w:val="0"/>
      <w:marTop w:val="0"/>
      <w:marBottom w:val="0"/>
      <w:divBdr>
        <w:top w:val="none" w:sz="0" w:space="0" w:color="auto"/>
        <w:left w:val="none" w:sz="0" w:space="0" w:color="auto"/>
        <w:bottom w:val="none" w:sz="0" w:space="0" w:color="auto"/>
        <w:right w:val="none" w:sz="0" w:space="0" w:color="auto"/>
      </w:divBdr>
      <w:divsChild>
        <w:div w:id="1150829853">
          <w:marLeft w:val="0"/>
          <w:marRight w:val="0"/>
          <w:marTop w:val="0"/>
          <w:marBottom w:val="0"/>
          <w:divBdr>
            <w:top w:val="none" w:sz="0" w:space="0" w:color="auto"/>
            <w:left w:val="none" w:sz="0" w:space="0" w:color="auto"/>
            <w:bottom w:val="none" w:sz="0" w:space="0" w:color="auto"/>
            <w:right w:val="none" w:sz="0" w:space="0" w:color="auto"/>
          </w:divBdr>
          <w:divsChild>
            <w:div w:id="1487282200">
              <w:marLeft w:val="0"/>
              <w:marRight w:val="0"/>
              <w:marTop w:val="0"/>
              <w:marBottom w:val="0"/>
              <w:divBdr>
                <w:top w:val="none" w:sz="0" w:space="0" w:color="auto"/>
                <w:left w:val="none" w:sz="0" w:space="0" w:color="auto"/>
                <w:bottom w:val="none" w:sz="0" w:space="0" w:color="auto"/>
                <w:right w:val="none" w:sz="0" w:space="0" w:color="auto"/>
              </w:divBdr>
              <w:divsChild>
                <w:div w:id="13262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5863">
      <w:bodyDiv w:val="1"/>
      <w:marLeft w:val="0"/>
      <w:marRight w:val="0"/>
      <w:marTop w:val="0"/>
      <w:marBottom w:val="0"/>
      <w:divBdr>
        <w:top w:val="none" w:sz="0" w:space="0" w:color="auto"/>
        <w:left w:val="none" w:sz="0" w:space="0" w:color="auto"/>
        <w:bottom w:val="none" w:sz="0" w:space="0" w:color="auto"/>
        <w:right w:val="none" w:sz="0" w:space="0" w:color="auto"/>
      </w:divBdr>
    </w:div>
    <w:div w:id="1476605087">
      <w:bodyDiv w:val="1"/>
      <w:marLeft w:val="0"/>
      <w:marRight w:val="0"/>
      <w:marTop w:val="0"/>
      <w:marBottom w:val="0"/>
      <w:divBdr>
        <w:top w:val="none" w:sz="0" w:space="0" w:color="auto"/>
        <w:left w:val="none" w:sz="0" w:space="0" w:color="auto"/>
        <w:bottom w:val="none" w:sz="0" w:space="0" w:color="auto"/>
        <w:right w:val="none" w:sz="0" w:space="0" w:color="auto"/>
      </w:divBdr>
      <w:divsChild>
        <w:div w:id="381103626">
          <w:marLeft w:val="0"/>
          <w:marRight w:val="0"/>
          <w:marTop w:val="0"/>
          <w:marBottom w:val="0"/>
          <w:divBdr>
            <w:top w:val="none" w:sz="0" w:space="0" w:color="auto"/>
            <w:left w:val="none" w:sz="0" w:space="0" w:color="auto"/>
            <w:bottom w:val="none" w:sz="0" w:space="0" w:color="auto"/>
            <w:right w:val="none" w:sz="0" w:space="0" w:color="auto"/>
          </w:divBdr>
          <w:divsChild>
            <w:div w:id="1637560861">
              <w:marLeft w:val="0"/>
              <w:marRight w:val="0"/>
              <w:marTop w:val="0"/>
              <w:marBottom w:val="0"/>
              <w:divBdr>
                <w:top w:val="none" w:sz="0" w:space="0" w:color="auto"/>
                <w:left w:val="none" w:sz="0" w:space="0" w:color="auto"/>
                <w:bottom w:val="none" w:sz="0" w:space="0" w:color="auto"/>
                <w:right w:val="none" w:sz="0" w:space="0" w:color="auto"/>
              </w:divBdr>
              <w:divsChild>
                <w:div w:id="14297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3254">
      <w:bodyDiv w:val="1"/>
      <w:marLeft w:val="0"/>
      <w:marRight w:val="0"/>
      <w:marTop w:val="0"/>
      <w:marBottom w:val="0"/>
      <w:divBdr>
        <w:top w:val="none" w:sz="0" w:space="0" w:color="auto"/>
        <w:left w:val="none" w:sz="0" w:space="0" w:color="auto"/>
        <w:bottom w:val="none" w:sz="0" w:space="0" w:color="auto"/>
        <w:right w:val="none" w:sz="0" w:space="0" w:color="auto"/>
      </w:divBdr>
      <w:divsChild>
        <w:div w:id="673605542">
          <w:marLeft w:val="0"/>
          <w:marRight w:val="0"/>
          <w:marTop w:val="0"/>
          <w:marBottom w:val="0"/>
          <w:divBdr>
            <w:top w:val="none" w:sz="0" w:space="0" w:color="auto"/>
            <w:left w:val="none" w:sz="0" w:space="0" w:color="auto"/>
            <w:bottom w:val="none" w:sz="0" w:space="0" w:color="auto"/>
            <w:right w:val="none" w:sz="0" w:space="0" w:color="auto"/>
          </w:divBdr>
          <w:divsChild>
            <w:div w:id="1644894868">
              <w:marLeft w:val="0"/>
              <w:marRight w:val="0"/>
              <w:marTop w:val="0"/>
              <w:marBottom w:val="0"/>
              <w:divBdr>
                <w:top w:val="none" w:sz="0" w:space="0" w:color="auto"/>
                <w:left w:val="none" w:sz="0" w:space="0" w:color="auto"/>
                <w:bottom w:val="none" w:sz="0" w:space="0" w:color="auto"/>
                <w:right w:val="none" w:sz="0" w:space="0" w:color="auto"/>
              </w:divBdr>
              <w:divsChild>
                <w:div w:id="1641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link.springer.com/article/10.3758/s13423-011-0120-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oi.org/10.1177/1747021819896766"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pypi.org/project/wordfreq/"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32640</TotalTime>
  <Pages>26</Pages>
  <Words>5063</Words>
  <Characters>28865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Vaartjes, N.J.J.</dc:creator>
  <cp:keywords/>
  <dc:description/>
  <cp:lastModifiedBy>Vaartjes, N.J.J. (Nathan)</cp:lastModifiedBy>
  <cp:revision>34</cp:revision>
  <dcterms:created xsi:type="dcterms:W3CDTF">2022-07-07T20:20:00Z</dcterms:created>
  <dcterms:modified xsi:type="dcterms:W3CDTF">2022-08-24T07:56:00Z</dcterms:modified>
</cp:coreProperties>
</file>